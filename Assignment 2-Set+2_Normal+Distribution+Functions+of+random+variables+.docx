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91C2B" w14:textId="77777777" w:rsidR="00155575" w:rsidRPr="00BC6785" w:rsidRDefault="00155575" w:rsidP="00155575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C6785">
        <w:rPr>
          <w:rFonts w:cstheme="minorHAnsi"/>
          <w:b/>
          <w:bCs/>
          <w:sz w:val="24"/>
          <w:szCs w:val="24"/>
          <w:u w:val="single"/>
        </w:rPr>
        <w:t>Topics: Normal distribution, Functions of Random Variables</w:t>
      </w:r>
    </w:p>
    <w:p w14:paraId="67FA91E8" w14:textId="77777777" w:rsidR="00155575" w:rsidRPr="00BC6785" w:rsidRDefault="00155575" w:rsidP="00155575">
      <w:pPr>
        <w:spacing w:after="0"/>
        <w:rPr>
          <w:rFonts w:cstheme="minorHAnsi"/>
          <w:bCs/>
          <w:i/>
          <w:iCs/>
          <w:sz w:val="24"/>
          <w:szCs w:val="24"/>
        </w:rPr>
      </w:pPr>
    </w:p>
    <w:p w14:paraId="12BC6DE4" w14:textId="068C1C12" w:rsidR="00155575" w:rsidRPr="00BC678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cstheme="minorHAnsi"/>
          <w:sz w:val="24"/>
          <w:szCs w:val="24"/>
        </w:rPr>
      </w:pPr>
      <w:r w:rsidRPr="00BC6785">
        <w:rPr>
          <w:rFonts w:cstheme="minorHAnsi"/>
          <w:sz w:val="24"/>
          <w:szCs w:val="24"/>
        </w:rPr>
        <w:t xml:space="preserve">The time required for servicing transmissions is normally distributed </w:t>
      </w:r>
      <w:r w:rsidR="00384D85" w:rsidRPr="00BC6785">
        <w:rPr>
          <w:rFonts w:cstheme="minorHAnsi"/>
          <w:sz w:val="24"/>
          <w:szCs w:val="24"/>
        </w:rPr>
        <w:t xml:space="preserve">with </w:t>
      </w:r>
      <w:r w:rsidR="00384D85" w:rsidRPr="00BC6785">
        <w:rPr>
          <w:rFonts w:cstheme="minorHAnsi"/>
          <w:i/>
          <w:sz w:val="24"/>
          <w:szCs w:val="24"/>
        </w:rPr>
        <w:sym w:font="Symbol" w:char="F06D"/>
      </w:r>
      <w:r w:rsidR="00384D85" w:rsidRPr="00BC6785">
        <w:rPr>
          <w:rFonts w:cstheme="minorHAnsi"/>
          <w:sz w:val="24"/>
          <w:szCs w:val="24"/>
        </w:rPr>
        <w:t xml:space="preserve"> </w:t>
      </w:r>
      <w:r w:rsidRPr="00BC6785">
        <w:rPr>
          <w:rFonts w:cstheme="minorHAnsi"/>
          <w:sz w:val="24"/>
          <w:szCs w:val="24"/>
        </w:rPr>
        <w:t xml:space="preserve">= 45 minutes and </w:t>
      </w:r>
      <w:r w:rsidRPr="00BC6785">
        <w:rPr>
          <w:rFonts w:cstheme="minorHAnsi"/>
          <w:i/>
          <w:sz w:val="24"/>
          <w:szCs w:val="24"/>
        </w:rPr>
        <w:sym w:font="Symbol" w:char="F073"/>
      </w:r>
      <w:r w:rsidRPr="00BC6785">
        <w:rPr>
          <w:rFonts w:cstheme="minorHAnsi"/>
          <w:sz w:val="24"/>
          <w:szCs w:val="24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61D079ED" w14:textId="77777777" w:rsidR="00155575" w:rsidRPr="00BC6785" w:rsidRDefault="00155575" w:rsidP="00155575">
      <w:pPr>
        <w:spacing w:after="120"/>
        <w:ind w:left="360"/>
        <w:contextualSpacing/>
        <w:rPr>
          <w:rFonts w:cstheme="minorHAnsi"/>
          <w:sz w:val="24"/>
          <w:szCs w:val="24"/>
        </w:rPr>
      </w:pPr>
    </w:p>
    <w:p w14:paraId="15E2587C" w14:textId="77777777" w:rsidR="00155575" w:rsidRPr="00BC6785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  <w:sz w:val="24"/>
          <w:szCs w:val="24"/>
        </w:rPr>
      </w:pPr>
      <w:r w:rsidRPr="00BC6785">
        <w:rPr>
          <w:rFonts w:cstheme="minorHAnsi"/>
          <w:sz w:val="24"/>
          <w:szCs w:val="24"/>
        </w:rPr>
        <w:t xml:space="preserve">0.3875   </w:t>
      </w:r>
    </w:p>
    <w:p w14:paraId="2769494B" w14:textId="77777777" w:rsidR="00155575" w:rsidRPr="00BC6785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  <w:sz w:val="24"/>
          <w:szCs w:val="24"/>
        </w:rPr>
      </w:pPr>
      <w:r w:rsidRPr="00BC6785">
        <w:rPr>
          <w:rFonts w:cstheme="minorHAnsi"/>
          <w:sz w:val="24"/>
          <w:szCs w:val="24"/>
        </w:rPr>
        <w:t xml:space="preserve">0.2676   </w:t>
      </w:r>
    </w:p>
    <w:p w14:paraId="0D2D7739" w14:textId="77777777" w:rsidR="00155575" w:rsidRPr="00BC6785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  <w:sz w:val="24"/>
          <w:szCs w:val="24"/>
        </w:rPr>
      </w:pPr>
      <w:r w:rsidRPr="00BC6785">
        <w:rPr>
          <w:rFonts w:cstheme="minorHAnsi"/>
          <w:sz w:val="24"/>
          <w:szCs w:val="24"/>
        </w:rPr>
        <w:t xml:space="preserve">0.5   </w:t>
      </w:r>
    </w:p>
    <w:p w14:paraId="2443894B" w14:textId="77777777" w:rsidR="00155575" w:rsidRPr="00BC6785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  <w:sz w:val="24"/>
          <w:szCs w:val="24"/>
        </w:rPr>
      </w:pPr>
      <w:r w:rsidRPr="00BC6785">
        <w:rPr>
          <w:rFonts w:cstheme="minorHAnsi"/>
          <w:sz w:val="24"/>
          <w:szCs w:val="24"/>
        </w:rPr>
        <w:t xml:space="preserve">0.6987 </w:t>
      </w:r>
    </w:p>
    <w:p w14:paraId="0253A7C7" w14:textId="0D92B1C8" w:rsidR="00384D85" w:rsidRPr="00BC6785" w:rsidRDefault="00384D85" w:rsidP="00384D85">
      <w:pPr>
        <w:spacing w:after="120"/>
        <w:contextualSpacing/>
        <w:rPr>
          <w:rFonts w:cstheme="minorHAnsi"/>
          <w:sz w:val="24"/>
          <w:szCs w:val="24"/>
        </w:rPr>
      </w:pPr>
      <w:r w:rsidRPr="00BC6785">
        <w:rPr>
          <w:rFonts w:cstheme="minorHAnsi"/>
          <w:sz w:val="24"/>
          <w:szCs w:val="24"/>
        </w:rPr>
        <w:t xml:space="preserve">Ans: Since work beings 10 mins after the car is dropped, the time left to complete work is 50 </w:t>
      </w:r>
      <w:proofErr w:type="spellStart"/>
      <w:proofErr w:type="gramStart"/>
      <w:r w:rsidRPr="00BC6785">
        <w:rPr>
          <w:rFonts w:cstheme="minorHAnsi"/>
          <w:sz w:val="24"/>
          <w:szCs w:val="24"/>
        </w:rPr>
        <w:t>mins.Probability</w:t>
      </w:r>
      <w:proofErr w:type="spellEnd"/>
      <w:proofErr w:type="gramEnd"/>
      <w:r w:rsidRPr="00BC6785">
        <w:rPr>
          <w:rFonts w:cstheme="minorHAnsi"/>
          <w:sz w:val="24"/>
          <w:szCs w:val="24"/>
        </w:rPr>
        <w:t xml:space="preserve"> that service manager cannot meet his commitment=P(X&gt;50)=1-Pr(x&lt;=50)(X is the time taken to complete work).Convert 50 to z-score.</w:t>
      </w:r>
    </w:p>
    <w:p w14:paraId="52F17F27" w14:textId="0E24C27F" w:rsidR="00384D85" w:rsidRPr="00BC6785" w:rsidRDefault="00384D85" w:rsidP="00384D85">
      <w:pPr>
        <w:spacing w:after="120"/>
        <w:contextualSpacing/>
        <w:rPr>
          <w:rFonts w:cstheme="minorHAnsi"/>
          <w:i/>
          <w:sz w:val="24"/>
          <w:szCs w:val="24"/>
        </w:rPr>
      </w:pPr>
      <w:r w:rsidRPr="00BC6785">
        <w:rPr>
          <w:rFonts w:cstheme="minorHAnsi"/>
          <w:sz w:val="24"/>
          <w:szCs w:val="24"/>
        </w:rPr>
        <w:t>Standard normal variable Z</w:t>
      </w:r>
      <w:proofErr w:type="gramStart"/>
      <w:r w:rsidRPr="00BC6785">
        <w:rPr>
          <w:rFonts w:cstheme="minorHAnsi"/>
          <w:sz w:val="24"/>
          <w:szCs w:val="24"/>
        </w:rPr>
        <w:t>=(</w:t>
      </w:r>
      <w:proofErr w:type="gramEnd"/>
      <w:r w:rsidRPr="00BC6785">
        <w:rPr>
          <w:rFonts w:cstheme="minorHAnsi"/>
          <w:sz w:val="24"/>
          <w:szCs w:val="24"/>
        </w:rPr>
        <w:t xml:space="preserve">X- </w:t>
      </w:r>
      <w:r w:rsidRPr="00BC6785">
        <w:rPr>
          <w:rFonts w:cstheme="minorHAnsi"/>
          <w:i/>
          <w:sz w:val="24"/>
          <w:szCs w:val="24"/>
        </w:rPr>
        <w:sym w:font="Symbol" w:char="F06D"/>
      </w:r>
      <w:r w:rsidRPr="00BC6785">
        <w:rPr>
          <w:rFonts w:cstheme="minorHAnsi"/>
          <w:i/>
          <w:sz w:val="24"/>
          <w:szCs w:val="24"/>
        </w:rPr>
        <w:t>)/</w:t>
      </w:r>
      <w:r w:rsidRPr="00BC6785">
        <w:rPr>
          <w:rFonts w:cstheme="minorHAnsi"/>
          <w:i/>
          <w:sz w:val="24"/>
          <w:szCs w:val="24"/>
        </w:rPr>
        <w:sym w:font="Symbol" w:char="F073"/>
      </w:r>
      <w:r w:rsidRPr="00BC6785">
        <w:rPr>
          <w:rFonts w:cstheme="minorHAnsi"/>
          <w:i/>
          <w:sz w:val="24"/>
          <w:szCs w:val="24"/>
        </w:rPr>
        <w:t>=(x-45)/8</w:t>
      </w:r>
    </w:p>
    <w:p w14:paraId="271EFE3C" w14:textId="4576C6B0" w:rsidR="00384D85" w:rsidRPr="00BC6785" w:rsidRDefault="00384D85" w:rsidP="00384D85">
      <w:pPr>
        <w:spacing w:after="120"/>
        <w:contextualSpacing/>
        <w:rPr>
          <w:rFonts w:cstheme="minorHAnsi"/>
          <w:i/>
          <w:sz w:val="24"/>
          <w:szCs w:val="24"/>
        </w:rPr>
      </w:pPr>
      <w:r w:rsidRPr="00BC6785">
        <w:rPr>
          <w:rFonts w:cstheme="minorHAnsi"/>
          <w:i/>
          <w:sz w:val="24"/>
          <w:szCs w:val="24"/>
        </w:rPr>
        <w:t>P(X&lt;=</w:t>
      </w:r>
      <w:proofErr w:type="gramStart"/>
      <w:r w:rsidRPr="00BC6785">
        <w:rPr>
          <w:rFonts w:cstheme="minorHAnsi"/>
          <w:i/>
          <w:sz w:val="24"/>
          <w:szCs w:val="24"/>
        </w:rPr>
        <w:t>50)=</w:t>
      </w:r>
      <w:proofErr w:type="gramEnd"/>
      <w:r w:rsidRPr="00BC6785">
        <w:rPr>
          <w:rFonts w:cstheme="minorHAnsi"/>
          <w:i/>
          <w:sz w:val="24"/>
          <w:szCs w:val="24"/>
        </w:rPr>
        <w:t>P(Z&lt;=(50-45)/8)=PR(Z&lt;=0.625)=0.73237(the number in z-table)</w:t>
      </w:r>
    </w:p>
    <w:p w14:paraId="3F724D6A" w14:textId="35B16EFD" w:rsidR="00384D85" w:rsidRPr="00BC6785" w:rsidRDefault="00384D85" w:rsidP="00384D85">
      <w:pPr>
        <w:spacing w:after="120"/>
        <w:contextualSpacing/>
        <w:rPr>
          <w:rFonts w:cstheme="minorHAnsi"/>
          <w:i/>
          <w:sz w:val="24"/>
          <w:szCs w:val="24"/>
        </w:rPr>
      </w:pPr>
      <w:r w:rsidRPr="00BC6785">
        <w:rPr>
          <w:rFonts w:cstheme="minorHAnsi"/>
          <w:i/>
          <w:sz w:val="24"/>
          <w:szCs w:val="24"/>
        </w:rPr>
        <w:t xml:space="preserve">Probability that </w:t>
      </w:r>
      <w:proofErr w:type="gramStart"/>
      <w:r w:rsidRPr="00BC6785">
        <w:rPr>
          <w:rFonts w:cstheme="minorHAnsi"/>
          <w:i/>
          <w:sz w:val="24"/>
          <w:szCs w:val="24"/>
        </w:rPr>
        <w:t>service</w:t>
      </w:r>
      <w:proofErr w:type="gramEnd"/>
      <w:r w:rsidRPr="00BC6785">
        <w:rPr>
          <w:rFonts w:cstheme="minorHAnsi"/>
          <w:i/>
          <w:sz w:val="24"/>
          <w:szCs w:val="24"/>
        </w:rPr>
        <w:t xml:space="preserve"> manager will not meet his commitment is: 100-73.237=26.763%=0.2676</w:t>
      </w:r>
    </w:p>
    <w:p w14:paraId="3F25C002" w14:textId="364CD02E" w:rsidR="00384D85" w:rsidRPr="00BC6785" w:rsidRDefault="00384D85" w:rsidP="00384D85">
      <w:pPr>
        <w:spacing w:after="120"/>
        <w:contextualSpacing/>
        <w:rPr>
          <w:rFonts w:cstheme="minorHAnsi"/>
          <w:sz w:val="24"/>
          <w:szCs w:val="24"/>
        </w:rPr>
      </w:pPr>
      <w:r w:rsidRPr="00BC6785">
        <w:rPr>
          <w:rFonts w:cstheme="minorHAnsi"/>
          <w:i/>
          <w:sz w:val="24"/>
          <w:szCs w:val="24"/>
        </w:rPr>
        <w:t>S</w:t>
      </w:r>
      <w:proofErr w:type="gramStart"/>
      <w:r w:rsidRPr="00BC6785">
        <w:rPr>
          <w:rFonts w:cstheme="minorHAnsi"/>
          <w:i/>
          <w:sz w:val="24"/>
          <w:szCs w:val="24"/>
        </w:rPr>
        <w:t>0,the</w:t>
      </w:r>
      <w:proofErr w:type="gramEnd"/>
      <w:r w:rsidRPr="00BC6785">
        <w:rPr>
          <w:rFonts w:cstheme="minorHAnsi"/>
          <w:i/>
          <w:sz w:val="24"/>
          <w:szCs w:val="24"/>
        </w:rPr>
        <w:t xml:space="preserve"> answer is B.</w:t>
      </w:r>
    </w:p>
    <w:p w14:paraId="4DF6D5F1" w14:textId="77777777" w:rsidR="00155575" w:rsidRPr="00BC6785" w:rsidRDefault="00155575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sz w:val="24"/>
          <w:szCs w:val="24"/>
        </w:rPr>
      </w:pPr>
    </w:p>
    <w:p w14:paraId="117A5446" w14:textId="77777777" w:rsidR="00155575" w:rsidRPr="00BC678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bCs/>
          <w:sz w:val="24"/>
          <w:szCs w:val="24"/>
        </w:rPr>
      </w:pPr>
      <w:r w:rsidRPr="00BC6785">
        <w:rPr>
          <w:rFonts w:cstheme="minorHAnsi"/>
          <w:sz w:val="24"/>
          <w:szCs w:val="24"/>
        </w:rPr>
        <w:t xml:space="preserve">The current age (in years) of 400 clerical employees at an insurance claims processing center is normally distributed with mean </w:t>
      </w:r>
      <w:r w:rsidRPr="00BC6785">
        <w:rPr>
          <w:rFonts w:cstheme="minorHAnsi"/>
          <w:i/>
          <w:sz w:val="24"/>
          <w:szCs w:val="24"/>
        </w:rPr>
        <w:sym w:font="Symbol" w:char="F06D"/>
      </w:r>
      <w:r w:rsidRPr="00BC6785">
        <w:rPr>
          <w:rFonts w:cstheme="minorHAnsi"/>
          <w:sz w:val="24"/>
          <w:szCs w:val="24"/>
        </w:rPr>
        <w:t xml:space="preserve"> = 38 and Standard deviation </w:t>
      </w:r>
      <w:r w:rsidRPr="00BC6785">
        <w:rPr>
          <w:rFonts w:cstheme="minorHAnsi"/>
          <w:i/>
          <w:sz w:val="24"/>
          <w:szCs w:val="24"/>
        </w:rPr>
        <w:sym w:font="Symbol" w:char="F073"/>
      </w:r>
      <w:r w:rsidRPr="00BC6785">
        <w:rPr>
          <w:rFonts w:cstheme="minorHAnsi"/>
          <w:sz w:val="24"/>
          <w:szCs w:val="24"/>
        </w:rPr>
        <w:t xml:space="preserve"> =6. For each statement below, please specify </w:t>
      </w:r>
      <w:r w:rsidRPr="00BC6785">
        <w:rPr>
          <w:rFonts w:cstheme="minorHAnsi"/>
          <w:bCs/>
          <w:sz w:val="24"/>
          <w:szCs w:val="24"/>
        </w:rPr>
        <w:t>True/False. If false, briefly explain why.</w:t>
      </w:r>
    </w:p>
    <w:p w14:paraId="1CFFAD1E" w14:textId="77777777" w:rsidR="00155575" w:rsidRPr="00BC678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cstheme="minorHAnsi"/>
          <w:sz w:val="24"/>
          <w:szCs w:val="24"/>
        </w:rPr>
      </w:pPr>
      <w:r w:rsidRPr="00BC6785">
        <w:rPr>
          <w:rFonts w:cstheme="minorHAnsi"/>
          <w:sz w:val="24"/>
          <w:szCs w:val="24"/>
        </w:rPr>
        <w:t>More employees at the processing center are older than 44 than between 38 and 44.</w:t>
      </w:r>
    </w:p>
    <w:p w14:paraId="17A10768" w14:textId="77777777" w:rsidR="00155575" w:rsidRPr="00BC678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cstheme="minorHAnsi"/>
          <w:sz w:val="24"/>
          <w:szCs w:val="24"/>
        </w:rPr>
      </w:pPr>
      <w:r w:rsidRPr="00BC6785">
        <w:rPr>
          <w:rFonts w:cstheme="minorHAnsi"/>
          <w:sz w:val="24"/>
          <w:szCs w:val="24"/>
        </w:rPr>
        <w:t>A training program for employees under the age of 30 at the center would be expected to attract about 36 employees.</w:t>
      </w:r>
    </w:p>
    <w:p w14:paraId="3E4164CC" w14:textId="77777777" w:rsidR="00CB5422" w:rsidRPr="00BC6785" w:rsidRDefault="00CB5422" w:rsidP="00CB5422">
      <w:pPr>
        <w:autoSpaceDE w:val="0"/>
        <w:autoSpaceDN w:val="0"/>
        <w:adjustRightInd w:val="0"/>
        <w:spacing w:after="120"/>
        <w:ind w:left="1080"/>
        <w:contextualSpacing/>
        <w:rPr>
          <w:rFonts w:cstheme="minorHAnsi"/>
          <w:sz w:val="24"/>
          <w:szCs w:val="24"/>
        </w:rPr>
      </w:pPr>
    </w:p>
    <w:p w14:paraId="0DB0E7BE" w14:textId="5E00AA62" w:rsidR="00CB5422" w:rsidRPr="00BC6785" w:rsidRDefault="00CB5422" w:rsidP="00CB5422">
      <w:pPr>
        <w:autoSpaceDE w:val="0"/>
        <w:autoSpaceDN w:val="0"/>
        <w:adjustRightInd w:val="0"/>
        <w:spacing w:after="120"/>
        <w:ind w:left="1080"/>
        <w:contextualSpacing/>
        <w:rPr>
          <w:rFonts w:cstheme="minorHAnsi"/>
          <w:sz w:val="24"/>
          <w:szCs w:val="24"/>
          <w:lang w:val="en-IN"/>
        </w:rPr>
      </w:pPr>
      <w:bookmarkStart w:id="0" w:name="_Hlk152181483"/>
      <w:bookmarkStart w:id="1" w:name="_Hlk152181615"/>
      <w:r w:rsidRPr="00BC6785">
        <w:rPr>
          <w:rFonts w:cstheme="minorHAnsi"/>
          <w:sz w:val="24"/>
          <w:szCs w:val="24"/>
          <w:lang w:val="en-IN"/>
        </w:rPr>
        <w:t xml:space="preserve">Let's </w:t>
      </w:r>
      <w:proofErr w:type="spellStart"/>
      <w:r w:rsidRPr="00BC6785">
        <w:rPr>
          <w:rFonts w:cstheme="minorHAnsi"/>
          <w:sz w:val="24"/>
          <w:szCs w:val="24"/>
          <w:lang w:val="en-IN"/>
        </w:rPr>
        <w:t>analyze</w:t>
      </w:r>
      <w:proofErr w:type="spellEnd"/>
      <w:r w:rsidRPr="00BC6785">
        <w:rPr>
          <w:rFonts w:cstheme="minorHAnsi"/>
          <w:sz w:val="24"/>
          <w:szCs w:val="24"/>
          <w:lang w:val="en-IN"/>
        </w:rPr>
        <w:t xml:space="preserve"> the given statements:</w:t>
      </w:r>
    </w:p>
    <w:p w14:paraId="56B72D14" w14:textId="2EB9CE98" w:rsidR="00CB5422" w:rsidRPr="00BC6785" w:rsidRDefault="00CB5422" w:rsidP="00CB542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rFonts w:cstheme="minorHAnsi"/>
          <w:sz w:val="24"/>
          <w:szCs w:val="24"/>
          <w:lang w:val="en-IN"/>
        </w:rPr>
      </w:pPr>
      <w:r w:rsidRPr="00BC6785">
        <w:rPr>
          <w:rFonts w:cstheme="minorHAnsi"/>
          <w:sz w:val="24"/>
          <w:szCs w:val="24"/>
          <w:lang w:val="en-IN"/>
        </w:rPr>
        <w:t xml:space="preserve">More employees at the processing </w:t>
      </w:r>
      <w:proofErr w:type="spellStart"/>
      <w:r w:rsidRPr="00BC6785">
        <w:rPr>
          <w:rFonts w:cstheme="minorHAnsi"/>
          <w:sz w:val="24"/>
          <w:szCs w:val="24"/>
          <w:lang w:val="en-IN"/>
        </w:rPr>
        <w:t>center</w:t>
      </w:r>
      <w:proofErr w:type="spellEnd"/>
      <w:r w:rsidRPr="00BC6785">
        <w:rPr>
          <w:rFonts w:cstheme="minorHAnsi"/>
          <w:sz w:val="24"/>
          <w:szCs w:val="24"/>
          <w:lang w:val="en-IN"/>
        </w:rPr>
        <w:t xml:space="preserve"> are older than 44 than between 38 and 44.</w:t>
      </w:r>
    </w:p>
    <w:p w14:paraId="5A23E94B" w14:textId="09E1221D" w:rsidR="00CB5422" w:rsidRPr="00BC6785" w:rsidRDefault="00CB5422" w:rsidP="00CB5422">
      <w:pPr>
        <w:autoSpaceDE w:val="0"/>
        <w:autoSpaceDN w:val="0"/>
        <w:adjustRightInd w:val="0"/>
        <w:spacing w:after="120"/>
        <w:ind w:left="1080"/>
        <w:rPr>
          <w:rFonts w:cstheme="minorHAnsi"/>
          <w:i/>
          <w:sz w:val="24"/>
          <w:szCs w:val="24"/>
        </w:rPr>
      </w:pPr>
      <w:r w:rsidRPr="00BC6785">
        <w:rPr>
          <w:rFonts w:cstheme="minorHAnsi"/>
          <w:sz w:val="24"/>
          <w:szCs w:val="24"/>
          <w:lang w:val="en-IN"/>
        </w:rPr>
        <w:t>Given,</w:t>
      </w:r>
      <w:r w:rsidRPr="00BC6785">
        <w:rPr>
          <w:rFonts w:cstheme="minorHAnsi"/>
          <w:sz w:val="24"/>
          <w:szCs w:val="24"/>
        </w:rPr>
        <w:t xml:space="preserve"> mean </w:t>
      </w:r>
      <w:r w:rsidRPr="00BC6785">
        <w:rPr>
          <w:rFonts w:cstheme="minorHAnsi"/>
          <w:i/>
          <w:sz w:val="24"/>
          <w:szCs w:val="24"/>
        </w:rPr>
        <w:sym w:font="Symbol" w:char="F06D"/>
      </w:r>
      <w:r w:rsidRPr="00BC6785">
        <w:rPr>
          <w:rFonts w:cstheme="minorHAnsi"/>
          <w:sz w:val="24"/>
          <w:szCs w:val="24"/>
        </w:rPr>
        <w:t xml:space="preserve"> = 38 and Standard deviation </w:t>
      </w:r>
      <w:r w:rsidRPr="00BC6785">
        <w:rPr>
          <w:rFonts w:cstheme="minorHAnsi"/>
          <w:i/>
          <w:sz w:val="24"/>
          <w:szCs w:val="24"/>
        </w:rPr>
        <w:sym w:font="Symbol" w:char="F073"/>
      </w:r>
      <w:r w:rsidRPr="00BC6785">
        <w:rPr>
          <w:rFonts w:cstheme="minorHAnsi"/>
          <w:i/>
          <w:sz w:val="24"/>
          <w:szCs w:val="24"/>
        </w:rPr>
        <w:t>=6.</w:t>
      </w:r>
    </w:p>
    <w:bookmarkEnd w:id="0"/>
    <w:p w14:paraId="31B6AB6C" w14:textId="4914F60D" w:rsidR="00CB5422" w:rsidRPr="00BC6785" w:rsidRDefault="007F7F8B" w:rsidP="007F7F8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rPr>
          <w:rFonts w:cstheme="minorHAnsi"/>
          <w:sz w:val="24"/>
          <w:szCs w:val="24"/>
        </w:rPr>
      </w:pPr>
      <w:r w:rsidRPr="00BC6785">
        <w:rPr>
          <w:rFonts w:cstheme="minorHAnsi"/>
          <w:sz w:val="24"/>
          <w:szCs w:val="24"/>
        </w:rPr>
        <w:t>Probability of employees&gt;44=</w:t>
      </w:r>
      <w:proofErr w:type="spellStart"/>
      <w:r w:rsidRPr="00BC6785">
        <w:rPr>
          <w:rFonts w:cstheme="minorHAnsi"/>
          <w:sz w:val="24"/>
          <w:szCs w:val="24"/>
        </w:rPr>
        <w:t>Pr</w:t>
      </w:r>
      <w:proofErr w:type="spellEnd"/>
      <w:r w:rsidRPr="00BC6785">
        <w:rPr>
          <w:rFonts w:cstheme="minorHAnsi"/>
          <w:sz w:val="24"/>
          <w:szCs w:val="24"/>
        </w:rPr>
        <w:t>(x&gt;</w:t>
      </w:r>
      <w:proofErr w:type="gramStart"/>
      <w:r w:rsidRPr="00BC6785">
        <w:rPr>
          <w:rFonts w:cstheme="minorHAnsi"/>
          <w:sz w:val="24"/>
          <w:szCs w:val="24"/>
        </w:rPr>
        <w:t>44)=</w:t>
      </w:r>
      <w:proofErr w:type="gramEnd"/>
      <w:r w:rsidRPr="00BC6785">
        <w:rPr>
          <w:rFonts w:cstheme="minorHAnsi"/>
          <w:sz w:val="24"/>
          <w:szCs w:val="24"/>
        </w:rPr>
        <w:t>1-Pr(x&lt;=44)</w:t>
      </w:r>
    </w:p>
    <w:p w14:paraId="048AA2C2" w14:textId="2EDB76C0" w:rsidR="007F7F8B" w:rsidRPr="00BC6785" w:rsidRDefault="007F7F8B" w:rsidP="007F7F8B">
      <w:pPr>
        <w:pStyle w:val="ListParagraph"/>
        <w:autoSpaceDE w:val="0"/>
        <w:autoSpaceDN w:val="0"/>
        <w:adjustRightInd w:val="0"/>
        <w:spacing w:after="120"/>
        <w:ind w:left="1440"/>
        <w:rPr>
          <w:rFonts w:cstheme="minorHAnsi"/>
          <w:i/>
          <w:sz w:val="24"/>
          <w:szCs w:val="24"/>
        </w:rPr>
      </w:pPr>
      <w:r w:rsidRPr="00BC6785">
        <w:rPr>
          <w:rFonts w:cstheme="minorHAnsi"/>
          <w:sz w:val="24"/>
          <w:szCs w:val="24"/>
        </w:rPr>
        <w:t>Z=(X-</w:t>
      </w:r>
      <w:r w:rsidRPr="00BC6785">
        <w:rPr>
          <w:rFonts w:cstheme="minorHAnsi"/>
          <w:i/>
          <w:sz w:val="24"/>
          <w:szCs w:val="24"/>
        </w:rPr>
        <w:sym w:font="Symbol" w:char="F06D"/>
      </w:r>
      <w:r w:rsidRPr="00BC6785">
        <w:rPr>
          <w:rFonts w:cstheme="minorHAnsi"/>
          <w:i/>
          <w:sz w:val="24"/>
          <w:szCs w:val="24"/>
        </w:rPr>
        <w:t>)/</w:t>
      </w:r>
      <w:r w:rsidRPr="00BC6785">
        <w:rPr>
          <w:rFonts w:cstheme="minorHAnsi"/>
          <w:sz w:val="24"/>
          <w:szCs w:val="24"/>
        </w:rPr>
        <w:t xml:space="preserve"> </w:t>
      </w:r>
      <w:r w:rsidRPr="00BC6785">
        <w:rPr>
          <w:rFonts w:cstheme="minorHAnsi"/>
          <w:i/>
          <w:sz w:val="24"/>
          <w:szCs w:val="24"/>
        </w:rPr>
        <w:sym w:font="Symbol" w:char="F073"/>
      </w:r>
      <w:r w:rsidRPr="00BC6785">
        <w:rPr>
          <w:rFonts w:cstheme="minorHAnsi"/>
          <w:i/>
          <w:sz w:val="24"/>
          <w:szCs w:val="24"/>
        </w:rPr>
        <w:t>=(x-38)/6</w:t>
      </w:r>
    </w:p>
    <w:p w14:paraId="7CE30E38" w14:textId="0164F91D" w:rsidR="007F7F8B" w:rsidRPr="00BC6785" w:rsidRDefault="007F7F8B" w:rsidP="007F7F8B">
      <w:pPr>
        <w:pStyle w:val="ListParagraph"/>
        <w:autoSpaceDE w:val="0"/>
        <w:autoSpaceDN w:val="0"/>
        <w:adjustRightInd w:val="0"/>
        <w:spacing w:after="120"/>
        <w:ind w:left="1440"/>
        <w:rPr>
          <w:rFonts w:cstheme="minorHAnsi"/>
          <w:sz w:val="24"/>
          <w:szCs w:val="24"/>
        </w:rPr>
      </w:pPr>
      <w:proofErr w:type="spellStart"/>
      <w:r w:rsidRPr="00BC6785">
        <w:rPr>
          <w:rFonts w:cstheme="minorHAnsi"/>
          <w:sz w:val="24"/>
          <w:szCs w:val="24"/>
        </w:rPr>
        <w:t>Pr</w:t>
      </w:r>
      <w:proofErr w:type="spellEnd"/>
      <w:r w:rsidRPr="00BC6785">
        <w:rPr>
          <w:rFonts w:cstheme="minorHAnsi"/>
          <w:sz w:val="24"/>
          <w:szCs w:val="24"/>
        </w:rPr>
        <w:t>(x&lt;=</w:t>
      </w:r>
      <w:proofErr w:type="gramStart"/>
      <w:r w:rsidRPr="00BC6785">
        <w:rPr>
          <w:rFonts w:cstheme="minorHAnsi"/>
          <w:sz w:val="24"/>
          <w:szCs w:val="24"/>
        </w:rPr>
        <w:t>44)=</w:t>
      </w:r>
      <w:proofErr w:type="spellStart"/>
      <w:proofErr w:type="gramEnd"/>
      <w:r w:rsidRPr="00BC6785">
        <w:rPr>
          <w:rFonts w:cstheme="minorHAnsi"/>
          <w:sz w:val="24"/>
          <w:szCs w:val="24"/>
        </w:rPr>
        <w:t>Pr</w:t>
      </w:r>
      <w:proofErr w:type="spellEnd"/>
      <w:r w:rsidRPr="00BC6785">
        <w:rPr>
          <w:rFonts w:cstheme="minorHAnsi"/>
          <w:sz w:val="24"/>
          <w:szCs w:val="24"/>
        </w:rPr>
        <w:t>(z&lt;=(44-38)/6)=</w:t>
      </w:r>
      <w:proofErr w:type="spellStart"/>
      <w:r w:rsidRPr="00BC6785">
        <w:rPr>
          <w:rFonts w:cstheme="minorHAnsi"/>
          <w:sz w:val="24"/>
          <w:szCs w:val="24"/>
        </w:rPr>
        <w:t>Pr</w:t>
      </w:r>
      <w:proofErr w:type="spellEnd"/>
      <w:r w:rsidRPr="00BC6785">
        <w:rPr>
          <w:rFonts w:cstheme="minorHAnsi"/>
          <w:sz w:val="24"/>
          <w:szCs w:val="24"/>
        </w:rPr>
        <w:t>(Z&lt;=1)=0.84134=84.134%</w:t>
      </w:r>
    </w:p>
    <w:p w14:paraId="6481D1FC" w14:textId="6C17C0BC" w:rsidR="007F7F8B" w:rsidRPr="00BC6785" w:rsidRDefault="007F7F8B" w:rsidP="007F7F8B">
      <w:pPr>
        <w:pStyle w:val="ListParagraph"/>
        <w:autoSpaceDE w:val="0"/>
        <w:autoSpaceDN w:val="0"/>
        <w:adjustRightInd w:val="0"/>
        <w:spacing w:after="120"/>
        <w:ind w:left="1440"/>
        <w:rPr>
          <w:rFonts w:cstheme="minorHAnsi"/>
          <w:sz w:val="24"/>
          <w:szCs w:val="24"/>
        </w:rPr>
      </w:pPr>
      <w:r w:rsidRPr="00BC6785">
        <w:rPr>
          <w:rFonts w:cstheme="minorHAnsi"/>
          <w:sz w:val="24"/>
          <w:szCs w:val="24"/>
        </w:rPr>
        <w:t>Probability that employees will be greater than 44=100-84.134=15.866</w:t>
      </w:r>
    </w:p>
    <w:p w14:paraId="3B78EE0A" w14:textId="51503BFA" w:rsidR="007F7F8B" w:rsidRPr="00BC6785" w:rsidRDefault="007F7F8B" w:rsidP="007F7F8B">
      <w:pPr>
        <w:pStyle w:val="ListParagraph"/>
        <w:autoSpaceDE w:val="0"/>
        <w:autoSpaceDN w:val="0"/>
        <w:adjustRightInd w:val="0"/>
        <w:spacing w:after="120"/>
        <w:ind w:left="1440"/>
        <w:rPr>
          <w:rFonts w:cstheme="minorHAnsi"/>
          <w:sz w:val="24"/>
          <w:szCs w:val="24"/>
        </w:rPr>
      </w:pPr>
      <w:r w:rsidRPr="00BC6785">
        <w:rPr>
          <w:rFonts w:cstheme="minorHAnsi"/>
          <w:sz w:val="24"/>
          <w:szCs w:val="24"/>
        </w:rPr>
        <w:t>Probability of employees between 38 &amp; 44=</w:t>
      </w:r>
      <w:proofErr w:type="spellStart"/>
      <w:r w:rsidRPr="00BC6785">
        <w:rPr>
          <w:rFonts w:cstheme="minorHAnsi"/>
          <w:sz w:val="24"/>
          <w:szCs w:val="24"/>
        </w:rPr>
        <w:t>Pr</w:t>
      </w:r>
      <w:proofErr w:type="spellEnd"/>
      <w:r w:rsidRPr="00BC6785">
        <w:rPr>
          <w:rFonts w:cstheme="minorHAnsi"/>
          <w:sz w:val="24"/>
          <w:szCs w:val="24"/>
        </w:rPr>
        <w:t>(x&lt;=44)-</w:t>
      </w:r>
      <w:proofErr w:type="spellStart"/>
      <w:r w:rsidRPr="00BC6785">
        <w:rPr>
          <w:rFonts w:cstheme="minorHAnsi"/>
          <w:sz w:val="24"/>
          <w:szCs w:val="24"/>
        </w:rPr>
        <w:t>Pr</w:t>
      </w:r>
      <w:proofErr w:type="spellEnd"/>
      <w:r w:rsidRPr="00BC6785">
        <w:rPr>
          <w:rFonts w:cstheme="minorHAnsi"/>
          <w:sz w:val="24"/>
          <w:szCs w:val="24"/>
        </w:rPr>
        <w:t>(x&gt;=38)</w:t>
      </w:r>
    </w:p>
    <w:p w14:paraId="0FB4A739" w14:textId="71BC9BFC" w:rsidR="007F7F8B" w:rsidRPr="00BC6785" w:rsidRDefault="007F7F8B" w:rsidP="007F7F8B">
      <w:pPr>
        <w:pStyle w:val="ListParagraph"/>
        <w:autoSpaceDE w:val="0"/>
        <w:autoSpaceDN w:val="0"/>
        <w:adjustRightInd w:val="0"/>
        <w:spacing w:after="120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BC6785">
        <w:rPr>
          <w:rFonts w:cstheme="minorHAnsi"/>
          <w:sz w:val="24"/>
          <w:szCs w:val="24"/>
        </w:rPr>
        <w:lastRenderedPageBreak/>
        <w:t>Here,Pr</w:t>
      </w:r>
      <w:proofErr w:type="spellEnd"/>
      <w:proofErr w:type="gramEnd"/>
      <w:r w:rsidRPr="00BC6785">
        <w:rPr>
          <w:rFonts w:cstheme="minorHAnsi"/>
          <w:sz w:val="24"/>
          <w:szCs w:val="24"/>
        </w:rPr>
        <w:t>(x&lt;=44)=0.84134</w:t>
      </w:r>
    </w:p>
    <w:p w14:paraId="3647BF1E" w14:textId="3EC48BDE" w:rsidR="007F7F8B" w:rsidRPr="00BC6785" w:rsidRDefault="007F7F8B" w:rsidP="007F7F8B">
      <w:pPr>
        <w:pStyle w:val="ListParagraph"/>
        <w:autoSpaceDE w:val="0"/>
        <w:autoSpaceDN w:val="0"/>
        <w:adjustRightInd w:val="0"/>
        <w:spacing w:after="120"/>
        <w:ind w:left="1440"/>
        <w:rPr>
          <w:rFonts w:cstheme="minorHAnsi"/>
          <w:sz w:val="24"/>
          <w:szCs w:val="24"/>
        </w:rPr>
      </w:pPr>
      <w:proofErr w:type="spellStart"/>
      <w:r w:rsidRPr="00BC6785">
        <w:rPr>
          <w:rFonts w:cstheme="minorHAnsi"/>
          <w:sz w:val="24"/>
          <w:szCs w:val="24"/>
        </w:rPr>
        <w:t>Pr</w:t>
      </w:r>
      <w:proofErr w:type="spellEnd"/>
      <w:r w:rsidR="00497138" w:rsidRPr="00BC6785">
        <w:rPr>
          <w:rFonts w:cstheme="minorHAnsi"/>
          <w:sz w:val="24"/>
          <w:szCs w:val="24"/>
        </w:rPr>
        <w:t xml:space="preserve"> </w:t>
      </w:r>
      <w:r w:rsidRPr="00BC6785">
        <w:rPr>
          <w:rFonts w:cstheme="minorHAnsi"/>
          <w:sz w:val="24"/>
          <w:szCs w:val="24"/>
        </w:rPr>
        <w:t>(x&gt;=</w:t>
      </w:r>
      <w:proofErr w:type="gramStart"/>
      <w:r w:rsidRPr="00BC6785">
        <w:rPr>
          <w:rFonts w:cstheme="minorHAnsi"/>
          <w:sz w:val="24"/>
          <w:szCs w:val="24"/>
        </w:rPr>
        <w:t>38)=</w:t>
      </w:r>
      <w:proofErr w:type="spellStart"/>
      <w:proofErr w:type="gramEnd"/>
      <w:r w:rsidRPr="00BC6785">
        <w:rPr>
          <w:rFonts w:cstheme="minorHAnsi"/>
          <w:sz w:val="24"/>
          <w:szCs w:val="24"/>
        </w:rPr>
        <w:t>Pr</w:t>
      </w:r>
      <w:proofErr w:type="spellEnd"/>
      <w:r w:rsidRPr="00BC6785">
        <w:rPr>
          <w:rFonts w:cstheme="minorHAnsi"/>
          <w:sz w:val="24"/>
          <w:szCs w:val="24"/>
        </w:rPr>
        <w:t>(z&gt;=(38-38)/6)=</w:t>
      </w:r>
      <w:proofErr w:type="spellStart"/>
      <w:r w:rsidRPr="00BC6785">
        <w:rPr>
          <w:rFonts w:cstheme="minorHAnsi"/>
          <w:sz w:val="24"/>
          <w:szCs w:val="24"/>
        </w:rPr>
        <w:t>Pr</w:t>
      </w:r>
      <w:proofErr w:type="spellEnd"/>
      <w:r w:rsidRPr="00BC6785">
        <w:rPr>
          <w:rFonts w:cstheme="minorHAnsi"/>
          <w:sz w:val="24"/>
          <w:szCs w:val="24"/>
        </w:rPr>
        <w:t>(z&gt;=0)=0.5</w:t>
      </w:r>
    </w:p>
    <w:p w14:paraId="5AB02F8F" w14:textId="6A504113" w:rsidR="007F7F8B" w:rsidRPr="00BC6785" w:rsidRDefault="007F7F8B" w:rsidP="007F7F8B">
      <w:pPr>
        <w:pStyle w:val="ListParagraph"/>
        <w:autoSpaceDE w:val="0"/>
        <w:autoSpaceDN w:val="0"/>
        <w:adjustRightInd w:val="0"/>
        <w:spacing w:after="120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BC6785">
        <w:rPr>
          <w:rFonts w:cstheme="minorHAnsi"/>
          <w:sz w:val="24"/>
          <w:szCs w:val="24"/>
        </w:rPr>
        <w:t>Therefore,Pr</w:t>
      </w:r>
      <w:proofErr w:type="spellEnd"/>
      <w:proofErr w:type="gramEnd"/>
      <w:r w:rsidRPr="00BC6785">
        <w:rPr>
          <w:rFonts w:cstheme="minorHAnsi"/>
          <w:sz w:val="24"/>
          <w:szCs w:val="24"/>
        </w:rPr>
        <w:t>(x&lt;=44)-</w:t>
      </w:r>
      <w:proofErr w:type="spellStart"/>
      <w:r w:rsidRPr="00BC6785">
        <w:rPr>
          <w:rFonts w:cstheme="minorHAnsi"/>
          <w:sz w:val="24"/>
          <w:szCs w:val="24"/>
        </w:rPr>
        <w:t>Pr</w:t>
      </w:r>
      <w:proofErr w:type="spellEnd"/>
      <w:r w:rsidRPr="00BC6785">
        <w:rPr>
          <w:rFonts w:cstheme="minorHAnsi"/>
          <w:sz w:val="24"/>
          <w:szCs w:val="24"/>
        </w:rPr>
        <w:t>(x&gt;=38)=0.84134-0.5=0.34134=34.134%</w:t>
      </w:r>
    </w:p>
    <w:p w14:paraId="21DB3A9F" w14:textId="23DD5450" w:rsidR="007F7F8B" w:rsidRPr="00BC6785" w:rsidRDefault="007F7F8B" w:rsidP="007F7F8B">
      <w:pPr>
        <w:pStyle w:val="ListParagraph"/>
        <w:autoSpaceDE w:val="0"/>
        <w:autoSpaceDN w:val="0"/>
        <w:adjustRightInd w:val="0"/>
        <w:spacing w:after="120"/>
        <w:ind w:left="1440"/>
        <w:rPr>
          <w:rFonts w:cstheme="minorHAnsi"/>
          <w:sz w:val="24"/>
          <w:szCs w:val="24"/>
        </w:rPr>
      </w:pPr>
      <w:r w:rsidRPr="00BC6785">
        <w:rPr>
          <w:rFonts w:cstheme="minorHAnsi"/>
          <w:sz w:val="24"/>
          <w:szCs w:val="24"/>
        </w:rPr>
        <w:t>So,</w:t>
      </w:r>
      <w:r w:rsidR="00497138" w:rsidRPr="00BC6785">
        <w:rPr>
          <w:rFonts w:cstheme="minorHAnsi"/>
          <w:sz w:val="24"/>
          <w:szCs w:val="24"/>
        </w:rPr>
        <w:t xml:space="preserve"> </w:t>
      </w:r>
      <w:r w:rsidRPr="00BC6785">
        <w:rPr>
          <w:rFonts w:cstheme="minorHAnsi"/>
          <w:sz w:val="24"/>
          <w:szCs w:val="24"/>
        </w:rPr>
        <w:t>the statement “More employees at the processing center are older than 44 than between 38 and 44” is TRUE.</w:t>
      </w:r>
    </w:p>
    <w:p w14:paraId="16187A1E" w14:textId="4C93021A" w:rsidR="00497138" w:rsidRPr="00BC6785" w:rsidRDefault="00497138" w:rsidP="00497138">
      <w:pPr>
        <w:pStyle w:val="ListParagraph"/>
        <w:numPr>
          <w:ilvl w:val="0"/>
          <w:numId w:val="7"/>
        </w:numPr>
        <w:spacing w:after="160" w:line="259" w:lineRule="auto"/>
        <w:rPr>
          <w:rFonts w:cstheme="minorHAnsi"/>
          <w:sz w:val="24"/>
          <w:szCs w:val="24"/>
        </w:rPr>
      </w:pPr>
      <w:r w:rsidRPr="00BC6785">
        <w:rPr>
          <w:rFonts w:cstheme="minorHAnsi"/>
          <w:sz w:val="24"/>
          <w:szCs w:val="24"/>
        </w:rPr>
        <w:t>For this statement, we need to find the proportion of employees under the age of 30.</w:t>
      </w:r>
    </w:p>
    <w:p w14:paraId="44119263" w14:textId="12A630CD" w:rsidR="00497138" w:rsidRPr="00BC6785" w:rsidRDefault="00497138" w:rsidP="00497138">
      <w:pPr>
        <w:pStyle w:val="ListParagraph"/>
        <w:spacing w:after="160" w:line="259" w:lineRule="auto"/>
        <w:ind w:left="1440"/>
        <w:rPr>
          <w:rFonts w:cstheme="minorHAnsi"/>
          <w:sz w:val="24"/>
          <w:szCs w:val="24"/>
        </w:rPr>
      </w:pPr>
      <w:r w:rsidRPr="00BC6785">
        <w:rPr>
          <w:rFonts w:cstheme="minorHAnsi"/>
          <w:sz w:val="24"/>
          <w:szCs w:val="24"/>
        </w:rPr>
        <w:t xml:space="preserve">Z-score for 30: </w:t>
      </w:r>
      <w:r w:rsidRPr="00BC6785">
        <w:rPr>
          <w:rFonts w:cstheme="minorHAnsi"/>
          <w:i/>
          <w:iCs/>
          <w:sz w:val="24"/>
          <w:szCs w:val="24"/>
        </w:rPr>
        <w:t>Z</w:t>
      </w:r>
      <w:r w:rsidRPr="00BC6785">
        <w:rPr>
          <w:rFonts w:cstheme="minorHAnsi"/>
          <w:sz w:val="24"/>
          <w:szCs w:val="24"/>
        </w:rPr>
        <w:t>=30−38​/6=-8​/6=−1.33</w:t>
      </w:r>
    </w:p>
    <w:p w14:paraId="7129B05C" w14:textId="77777777" w:rsidR="00497138" w:rsidRPr="00BC6785" w:rsidRDefault="00497138" w:rsidP="00497138">
      <w:pPr>
        <w:pStyle w:val="ListParagraph"/>
        <w:spacing w:after="160" w:line="259" w:lineRule="auto"/>
        <w:ind w:left="1440"/>
        <w:rPr>
          <w:rFonts w:cstheme="minorHAnsi"/>
          <w:sz w:val="24"/>
          <w:szCs w:val="24"/>
        </w:rPr>
      </w:pPr>
      <w:r w:rsidRPr="00BC6785">
        <w:rPr>
          <w:rFonts w:cstheme="minorHAnsi"/>
          <w:sz w:val="24"/>
          <w:szCs w:val="24"/>
        </w:rPr>
        <w:t>Using the standard normal distribution table, the area to the left of Z = -1.33 is about 0.0912 (or approximately 9.12%).</w:t>
      </w:r>
    </w:p>
    <w:p w14:paraId="675FB5CD" w14:textId="77777777" w:rsidR="00497138" w:rsidRPr="00BC6785" w:rsidRDefault="00497138" w:rsidP="00497138">
      <w:pPr>
        <w:pStyle w:val="ListParagraph"/>
        <w:spacing w:after="160" w:line="259" w:lineRule="auto"/>
        <w:ind w:left="1440"/>
        <w:rPr>
          <w:rFonts w:cstheme="minorHAnsi"/>
          <w:sz w:val="24"/>
          <w:szCs w:val="24"/>
        </w:rPr>
      </w:pPr>
      <w:r w:rsidRPr="00BC6785">
        <w:rPr>
          <w:rFonts w:cstheme="minorHAnsi"/>
          <w:sz w:val="24"/>
          <w:szCs w:val="24"/>
        </w:rPr>
        <w:t>Therefore, if 9.12% of 400 employees are under the age of 30, we can calculate the expected number:</w:t>
      </w:r>
    </w:p>
    <w:p w14:paraId="5DCE6764" w14:textId="77777777" w:rsidR="00497138" w:rsidRPr="00BC6785" w:rsidRDefault="00497138" w:rsidP="00497138">
      <w:pPr>
        <w:pStyle w:val="ListParagraph"/>
        <w:spacing w:after="160" w:line="259" w:lineRule="auto"/>
        <w:ind w:left="1440"/>
        <w:rPr>
          <w:rFonts w:cstheme="minorHAnsi"/>
          <w:sz w:val="24"/>
          <w:szCs w:val="24"/>
        </w:rPr>
      </w:pPr>
      <w:r w:rsidRPr="00BC6785">
        <w:rPr>
          <w:rFonts w:cstheme="minorHAnsi"/>
          <w:sz w:val="24"/>
          <w:szCs w:val="24"/>
        </w:rPr>
        <w:t>Expected number = Proportion under 30 × Total number of employees Expected number = 0.0912 × 400 ≈ 36.48</w:t>
      </w:r>
    </w:p>
    <w:p w14:paraId="52615313" w14:textId="77777777" w:rsidR="00497138" w:rsidRPr="00BC6785" w:rsidRDefault="00497138" w:rsidP="00497138">
      <w:pPr>
        <w:pStyle w:val="ListParagraph"/>
        <w:spacing w:after="160" w:line="259" w:lineRule="auto"/>
        <w:ind w:left="1440"/>
        <w:rPr>
          <w:rFonts w:cstheme="minorHAnsi"/>
          <w:sz w:val="24"/>
          <w:szCs w:val="24"/>
        </w:rPr>
      </w:pPr>
      <w:r w:rsidRPr="00BC6785">
        <w:rPr>
          <w:rFonts w:cstheme="minorHAnsi"/>
          <w:sz w:val="24"/>
          <w:szCs w:val="24"/>
        </w:rPr>
        <w:t xml:space="preserve">So, the statement is </w:t>
      </w:r>
      <w:r w:rsidRPr="00BC6785">
        <w:rPr>
          <w:rFonts w:cstheme="minorHAnsi"/>
          <w:b/>
          <w:bCs/>
          <w:sz w:val="24"/>
          <w:szCs w:val="24"/>
        </w:rPr>
        <w:t>True</w:t>
      </w:r>
      <w:r w:rsidRPr="00BC6785">
        <w:rPr>
          <w:rFonts w:cstheme="minorHAnsi"/>
          <w:sz w:val="24"/>
          <w:szCs w:val="24"/>
        </w:rPr>
        <w:t>. The expected number of employees under the age of 30 at the center is approximately 36.</w:t>
      </w:r>
    </w:p>
    <w:p w14:paraId="7ABCE161" w14:textId="77777777" w:rsidR="00497138" w:rsidRPr="00BC6785" w:rsidRDefault="00497138" w:rsidP="00497138">
      <w:pPr>
        <w:pStyle w:val="ListParagraph"/>
        <w:ind w:left="1440"/>
        <w:rPr>
          <w:rFonts w:cstheme="minorHAnsi"/>
          <w:sz w:val="24"/>
          <w:szCs w:val="24"/>
        </w:rPr>
      </w:pPr>
    </w:p>
    <w:p w14:paraId="43B0F8DB" w14:textId="228C695E" w:rsidR="00497138" w:rsidRPr="00BC6785" w:rsidRDefault="00497138" w:rsidP="00497138">
      <w:pPr>
        <w:pStyle w:val="ListParagraph"/>
        <w:autoSpaceDE w:val="0"/>
        <w:autoSpaceDN w:val="0"/>
        <w:adjustRightInd w:val="0"/>
        <w:spacing w:after="120"/>
        <w:ind w:left="1440"/>
        <w:rPr>
          <w:rFonts w:cstheme="minorHAnsi"/>
          <w:sz w:val="24"/>
          <w:szCs w:val="24"/>
        </w:rPr>
      </w:pPr>
    </w:p>
    <w:p w14:paraId="17A5DA67" w14:textId="77777777" w:rsidR="00155575" w:rsidRPr="00BC6785" w:rsidRDefault="00155575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sz w:val="24"/>
          <w:szCs w:val="24"/>
        </w:rPr>
      </w:pPr>
    </w:p>
    <w:bookmarkEnd w:id="1"/>
    <w:p w14:paraId="2D7A9BA1" w14:textId="77777777" w:rsidR="00497138" w:rsidRPr="00BC678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sz w:val="24"/>
          <w:szCs w:val="24"/>
        </w:rPr>
      </w:pPr>
      <w:r w:rsidRPr="00BC6785">
        <w:rPr>
          <w:rFonts w:cstheme="minorHAnsi"/>
          <w:sz w:val="24"/>
          <w:szCs w:val="24"/>
        </w:rPr>
        <w:t xml:space="preserve">If </w:t>
      </w:r>
      <w:r w:rsidRPr="00BC6785">
        <w:rPr>
          <w:rFonts w:cstheme="minorHAnsi"/>
          <w:i/>
          <w:iCs/>
          <w:sz w:val="24"/>
          <w:szCs w:val="24"/>
        </w:rPr>
        <w:t>X</w:t>
      </w:r>
      <w:r w:rsidRPr="00BC6785">
        <w:rPr>
          <w:rFonts w:cstheme="minorHAnsi"/>
          <w:i/>
          <w:iCs/>
          <w:sz w:val="24"/>
          <w:szCs w:val="24"/>
          <w:vertAlign w:val="subscript"/>
        </w:rPr>
        <w:t>1</w:t>
      </w:r>
      <w:r w:rsidRPr="00BC6785">
        <w:rPr>
          <w:rFonts w:cstheme="minorHAnsi"/>
          <w:i/>
          <w:iCs/>
          <w:sz w:val="24"/>
          <w:szCs w:val="24"/>
        </w:rPr>
        <w:t xml:space="preserve"> </w:t>
      </w:r>
      <w:r w:rsidRPr="00BC6785">
        <w:rPr>
          <w:rFonts w:cstheme="minorHAnsi"/>
          <w:sz w:val="24"/>
          <w:szCs w:val="24"/>
        </w:rPr>
        <w:t xml:space="preserve">~ </w:t>
      </w:r>
      <w:proofErr w:type="gramStart"/>
      <w:r w:rsidRPr="00BC6785">
        <w:rPr>
          <w:rFonts w:cstheme="minorHAnsi"/>
          <w:i/>
          <w:iCs/>
          <w:sz w:val="24"/>
          <w:szCs w:val="24"/>
        </w:rPr>
        <w:t>N</w:t>
      </w:r>
      <w:r w:rsidRPr="00BC6785">
        <w:rPr>
          <w:rFonts w:cstheme="minorHAnsi"/>
          <w:sz w:val="24"/>
          <w:szCs w:val="24"/>
        </w:rPr>
        <w:t>(</w:t>
      </w:r>
      <w:proofErr w:type="gramEnd"/>
      <w:r w:rsidRPr="00BC6785">
        <w:rPr>
          <w:rFonts w:cstheme="minorHAnsi"/>
          <w:sz w:val="24"/>
          <w:szCs w:val="24"/>
        </w:rPr>
        <w:t>μ, σ</w:t>
      </w:r>
      <w:r w:rsidRPr="00BC6785">
        <w:rPr>
          <w:rFonts w:cstheme="minorHAnsi"/>
          <w:sz w:val="24"/>
          <w:szCs w:val="24"/>
          <w:vertAlign w:val="superscript"/>
        </w:rPr>
        <w:t>2</w:t>
      </w:r>
      <w:r w:rsidRPr="00BC6785">
        <w:rPr>
          <w:rFonts w:cstheme="minorHAnsi"/>
          <w:sz w:val="24"/>
          <w:szCs w:val="24"/>
        </w:rPr>
        <w:t xml:space="preserve">) and </w:t>
      </w:r>
      <w:r w:rsidRPr="00BC6785">
        <w:rPr>
          <w:rFonts w:cstheme="minorHAnsi"/>
          <w:i/>
          <w:iCs/>
          <w:sz w:val="24"/>
          <w:szCs w:val="24"/>
        </w:rPr>
        <w:t>X</w:t>
      </w:r>
      <w:r w:rsidRPr="00BC6785">
        <w:rPr>
          <w:rFonts w:cstheme="minorHAnsi"/>
          <w:sz w:val="24"/>
          <w:szCs w:val="24"/>
          <w:vertAlign w:val="subscript"/>
        </w:rPr>
        <w:t>2</w:t>
      </w:r>
      <w:r w:rsidRPr="00BC6785">
        <w:rPr>
          <w:rFonts w:cstheme="minorHAnsi"/>
          <w:sz w:val="24"/>
          <w:szCs w:val="24"/>
        </w:rPr>
        <w:t xml:space="preserve"> ~ </w:t>
      </w:r>
      <w:r w:rsidRPr="00BC6785">
        <w:rPr>
          <w:rFonts w:cstheme="minorHAnsi"/>
          <w:i/>
          <w:iCs/>
          <w:sz w:val="24"/>
          <w:szCs w:val="24"/>
        </w:rPr>
        <w:t>N</w:t>
      </w:r>
      <w:r w:rsidRPr="00BC6785">
        <w:rPr>
          <w:rFonts w:cstheme="minorHAnsi"/>
          <w:sz w:val="24"/>
          <w:szCs w:val="24"/>
        </w:rPr>
        <w:t>(μ, σ</w:t>
      </w:r>
      <w:r w:rsidRPr="00BC6785">
        <w:rPr>
          <w:rFonts w:cstheme="minorHAnsi"/>
          <w:sz w:val="24"/>
          <w:szCs w:val="24"/>
          <w:vertAlign w:val="superscript"/>
        </w:rPr>
        <w:t>2</w:t>
      </w:r>
      <w:r w:rsidRPr="00BC6785">
        <w:rPr>
          <w:rFonts w:cstheme="minorHAnsi"/>
          <w:sz w:val="24"/>
          <w:szCs w:val="24"/>
        </w:rPr>
        <w:t xml:space="preserve">) are </w:t>
      </w:r>
      <w:proofErr w:type="spellStart"/>
      <w:r w:rsidRPr="00BC6785">
        <w:rPr>
          <w:rFonts w:cstheme="minorHAnsi"/>
          <w:i/>
          <w:iCs/>
          <w:sz w:val="24"/>
          <w:szCs w:val="24"/>
        </w:rPr>
        <w:t>iid</w:t>
      </w:r>
      <w:proofErr w:type="spellEnd"/>
      <w:r w:rsidRPr="00BC6785">
        <w:rPr>
          <w:rFonts w:cstheme="minorHAnsi"/>
          <w:i/>
          <w:iCs/>
          <w:sz w:val="24"/>
          <w:szCs w:val="24"/>
        </w:rPr>
        <w:t xml:space="preserve"> </w:t>
      </w:r>
      <w:r w:rsidRPr="00BC6785">
        <w:rPr>
          <w:rFonts w:cstheme="minorHAnsi"/>
          <w:sz w:val="24"/>
          <w:szCs w:val="24"/>
        </w:rPr>
        <w:t xml:space="preserve">normal random variables, then what is the difference between 2 </w:t>
      </w:r>
      <w:r w:rsidRPr="00BC6785">
        <w:rPr>
          <w:rFonts w:cstheme="minorHAnsi"/>
          <w:i/>
          <w:iCs/>
          <w:sz w:val="24"/>
          <w:szCs w:val="24"/>
        </w:rPr>
        <w:t>X</w:t>
      </w:r>
      <w:r w:rsidRPr="00BC6785">
        <w:rPr>
          <w:rFonts w:cstheme="minorHAnsi"/>
          <w:sz w:val="24"/>
          <w:szCs w:val="24"/>
          <w:vertAlign w:val="subscript"/>
        </w:rPr>
        <w:t>1</w:t>
      </w:r>
      <w:r w:rsidRPr="00BC6785">
        <w:rPr>
          <w:rFonts w:cstheme="minorHAnsi"/>
          <w:sz w:val="24"/>
          <w:szCs w:val="24"/>
        </w:rPr>
        <w:t xml:space="preserve"> and </w:t>
      </w:r>
      <w:r w:rsidRPr="00BC6785">
        <w:rPr>
          <w:rFonts w:cstheme="minorHAnsi"/>
          <w:i/>
          <w:iCs/>
          <w:sz w:val="24"/>
          <w:szCs w:val="24"/>
        </w:rPr>
        <w:t>X</w:t>
      </w:r>
      <w:r w:rsidRPr="00BC6785">
        <w:rPr>
          <w:rFonts w:cstheme="minorHAnsi"/>
          <w:sz w:val="24"/>
          <w:szCs w:val="24"/>
          <w:vertAlign w:val="subscript"/>
        </w:rPr>
        <w:t>1</w:t>
      </w:r>
      <w:r w:rsidRPr="00BC6785">
        <w:rPr>
          <w:rFonts w:cstheme="minorHAnsi"/>
          <w:sz w:val="24"/>
          <w:szCs w:val="24"/>
        </w:rPr>
        <w:t xml:space="preserve"> + </w:t>
      </w:r>
      <w:r w:rsidRPr="00BC6785">
        <w:rPr>
          <w:rFonts w:cstheme="minorHAnsi"/>
          <w:i/>
          <w:iCs/>
          <w:sz w:val="24"/>
          <w:szCs w:val="24"/>
        </w:rPr>
        <w:t>X</w:t>
      </w:r>
      <w:r w:rsidRPr="00BC6785">
        <w:rPr>
          <w:rFonts w:cstheme="minorHAnsi"/>
          <w:sz w:val="24"/>
          <w:szCs w:val="24"/>
          <w:vertAlign w:val="subscript"/>
        </w:rPr>
        <w:t>2</w:t>
      </w:r>
      <w:r w:rsidRPr="00BC6785">
        <w:rPr>
          <w:rFonts w:cstheme="minorHAnsi"/>
          <w:sz w:val="24"/>
          <w:szCs w:val="24"/>
        </w:rPr>
        <w:t xml:space="preserve">? Discuss both their distributions and parameters.  </w:t>
      </w:r>
    </w:p>
    <w:p w14:paraId="07233470" w14:textId="77777777" w:rsidR="00497138" w:rsidRPr="00BC6785" w:rsidRDefault="00497138" w:rsidP="00497138">
      <w:pPr>
        <w:autoSpaceDE w:val="0"/>
        <w:autoSpaceDN w:val="0"/>
        <w:adjustRightInd w:val="0"/>
        <w:spacing w:after="120"/>
        <w:contextualSpacing/>
        <w:rPr>
          <w:rFonts w:cstheme="minorHAnsi"/>
          <w:sz w:val="24"/>
          <w:szCs w:val="24"/>
        </w:rPr>
      </w:pPr>
      <w:r w:rsidRPr="00BC6785">
        <w:rPr>
          <w:rFonts w:cstheme="minorHAnsi"/>
          <w:color w:val="1F2328"/>
          <w:sz w:val="24"/>
          <w:szCs w:val="24"/>
          <w:shd w:val="clear" w:color="auto" w:fill="FFFFFF"/>
        </w:rPr>
        <w:t xml:space="preserve">Ans: The Normal Distribution has its link with the Central Limit Theorem, which states that ‘Any large sum of independent identically distribution random variables are approximately Normal then (X1 + X2) and (2X1) tends to have Normal distribution only If X1 and X2 are </w:t>
      </w:r>
      <w:proofErr w:type="spellStart"/>
      <w:r w:rsidRPr="00BC6785">
        <w:rPr>
          <w:rFonts w:cstheme="minorHAnsi"/>
          <w:color w:val="1F2328"/>
          <w:sz w:val="24"/>
          <w:szCs w:val="24"/>
          <w:shd w:val="clear" w:color="auto" w:fill="FFFFFF"/>
        </w:rPr>
        <w:t>i.i.d</w:t>
      </w:r>
      <w:proofErr w:type="spellEnd"/>
      <w:r w:rsidRPr="00BC6785">
        <w:rPr>
          <w:rFonts w:cstheme="minorHAnsi"/>
          <w:color w:val="1F2328"/>
          <w:sz w:val="24"/>
          <w:szCs w:val="24"/>
          <w:shd w:val="clear" w:color="auto" w:fill="FFFFFF"/>
        </w:rPr>
        <w:t xml:space="preserve"> and n is Large.</w:t>
      </w:r>
      <w:r w:rsidR="00155575" w:rsidRPr="00BC6785">
        <w:rPr>
          <w:rFonts w:cstheme="minorHAnsi"/>
          <w:sz w:val="24"/>
          <w:szCs w:val="24"/>
        </w:rPr>
        <w:t xml:space="preserve"> </w:t>
      </w:r>
    </w:p>
    <w:p w14:paraId="531E4CA9" w14:textId="43854DD7" w:rsidR="00497138" w:rsidRPr="00BC6785" w:rsidRDefault="00497138" w:rsidP="0049713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</w:rPr>
      </w:pPr>
      <w:r w:rsidRPr="00BC6785">
        <w:rPr>
          <w:rFonts w:asciiTheme="minorHAnsi" w:hAnsiTheme="minorHAnsi" w:cstheme="minorHAnsi"/>
          <w:color w:val="1F2328"/>
        </w:rPr>
        <w:t xml:space="preserve">       The Difference between 2X1 and (X1 + X2) is the magnitude they hold of two     different sample subsets (X1 and X2) from the same source(population). X1 and X2 can be a different subset of a sample from a similar source (population) but If X1 ~ N(μ, σ2) then, 2 X1 ~ N(2 μ, 4 σ2 ) If X1 ~ N(μ, σ2) and X2 ~ N(μ, σ2) are </w:t>
      </w:r>
      <w:proofErr w:type="spellStart"/>
      <w:r w:rsidRPr="00BC6785">
        <w:rPr>
          <w:rFonts w:asciiTheme="minorHAnsi" w:hAnsiTheme="minorHAnsi" w:cstheme="minorHAnsi"/>
          <w:color w:val="1F2328"/>
        </w:rPr>
        <w:t>iid</w:t>
      </w:r>
      <w:proofErr w:type="spellEnd"/>
      <w:r w:rsidRPr="00BC6785">
        <w:rPr>
          <w:rFonts w:asciiTheme="minorHAnsi" w:hAnsiTheme="minorHAnsi" w:cstheme="minorHAnsi"/>
          <w:color w:val="1F2328"/>
        </w:rPr>
        <w:t xml:space="preserve"> normal random variables then (X1 + X2)</w:t>
      </w:r>
      <w:del w:id="2" w:author="Unknown">
        <w:r w:rsidRPr="00BC6785">
          <w:rPr>
            <w:rFonts w:asciiTheme="minorHAnsi" w:hAnsiTheme="minorHAnsi" w:cstheme="minorHAnsi"/>
            <w:color w:val="1F2328"/>
          </w:rPr>
          <w:delText>N(μ+ μ, σ2+ σ2)</w:delText>
        </w:r>
      </w:del>
      <w:r w:rsidRPr="00BC6785">
        <w:rPr>
          <w:rFonts w:asciiTheme="minorHAnsi" w:hAnsiTheme="minorHAnsi" w:cstheme="minorHAnsi"/>
          <w:color w:val="1F2328"/>
        </w:rPr>
        <w:t>(2 μ, 2 σ2) Hence, 2X1 – (X1+X2) ~(2 μ – 2 μ, 4 σ2 + 2σ2 ) The distribution remains the same for every sample subset of similar source, it tends to fall under Normal distribution and slight deviations in parameters.</w:t>
      </w:r>
    </w:p>
    <w:p w14:paraId="4C6FD42C" w14:textId="77777777" w:rsidR="00497138" w:rsidRPr="00BC6785" w:rsidRDefault="00497138" w:rsidP="0049713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</w:rPr>
      </w:pPr>
      <w:r w:rsidRPr="00BC6785">
        <w:rPr>
          <w:rFonts w:asciiTheme="minorHAnsi" w:hAnsiTheme="minorHAnsi" w:cstheme="minorHAnsi"/>
          <w:color w:val="1F2328"/>
        </w:rPr>
        <w:t xml:space="preserve">The Normal distribution has two parameters, the mean, µ, and the variance, σ2. µ and σ2satisfy −∞ &lt; µ &lt; ∞, σ2&gt; 0. We write X </w:t>
      </w:r>
      <w:r w:rsidRPr="00BC6785">
        <w:rPr>
          <w:rFonts w:ascii="Cambria Math" w:hAnsi="Cambria Math" w:cs="Cambria Math"/>
          <w:color w:val="1F2328"/>
        </w:rPr>
        <w:t>∼</w:t>
      </w:r>
      <w:r w:rsidRPr="00BC6785">
        <w:rPr>
          <w:rFonts w:asciiTheme="minorHAnsi" w:hAnsiTheme="minorHAnsi" w:cstheme="minorHAnsi"/>
          <w:color w:val="1F2328"/>
        </w:rPr>
        <w:t xml:space="preserve"> Normal (µ, σ2) or X </w:t>
      </w:r>
      <w:r w:rsidRPr="00BC6785">
        <w:rPr>
          <w:rFonts w:ascii="Cambria Math" w:hAnsi="Cambria Math" w:cs="Cambria Math"/>
          <w:color w:val="1F2328"/>
        </w:rPr>
        <w:t>∼</w:t>
      </w:r>
      <w:r w:rsidRPr="00BC6785">
        <w:rPr>
          <w:rFonts w:asciiTheme="minorHAnsi" w:hAnsiTheme="minorHAnsi" w:cstheme="minorHAnsi"/>
          <w:color w:val="1F2328"/>
        </w:rPr>
        <w:t xml:space="preserve"> </w:t>
      </w:r>
      <w:proofErr w:type="gramStart"/>
      <w:r w:rsidRPr="00BC6785">
        <w:rPr>
          <w:rFonts w:asciiTheme="minorHAnsi" w:hAnsiTheme="minorHAnsi" w:cstheme="minorHAnsi"/>
          <w:color w:val="1F2328"/>
        </w:rPr>
        <w:t>N(</w:t>
      </w:r>
      <w:proofErr w:type="gramEnd"/>
      <w:r w:rsidRPr="00BC6785">
        <w:rPr>
          <w:rFonts w:asciiTheme="minorHAnsi" w:hAnsiTheme="minorHAnsi" w:cstheme="minorHAnsi"/>
          <w:color w:val="1F2328"/>
        </w:rPr>
        <w:t>µ, σ2 ).</w:t>
      </w:r>
    </w:p>
    <w:p w14:paraId="50B86F0B" w14:textId="5503A023" w:rsidR="00155575" w:rsidRPr="00BC6785" w:rsidRDefault="00155575" w:rsidP="00497138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sz w:val="24"/>
          <w:szCs w:val="24"/>
        </w:rPr>
      </w:pPr>
      <w:r w:rsidRPr="00BC6785">
        <w:rPr>
          <w:rFonts w:cstheme="minorHAnsi"/>
          <w:sz w:val="24"/>
          <w:szCs w:val="24"/>
        </w:rPr>
        <w:t xml:space="preserve">    </w:t>
      </w:r>
    </w:p>
    <w:p w14:paraId="4E88D9BA" w14:textId="77777777" w:rsidR="00155575" w:rsidRPr="00BC6785" w:rsidRDefault="00155575" w:rsidP="00FD0406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sz w:val="24"/>
          <w:szCs w:val="24"/>
        </w:rPr>
      </w:pPr>
    </w:p>
    <w:p w14:paraId="7315A183" w14:textId="77777777" w:rsidR="00155575" w:rsidRPr="00BC678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cstheme="minorHAnsi"/>
          <w:sz w:val="24"/>
          <w:szCs w:val="24"/>
        </w:rPr>
      </w:pPr>
      <w:r w:rsidRPr="00BC6785">
        <w:rPr>
          <w:rFonts w:cstheme="minorHAnsi"/>
          <w:color w:val="000000"/>
          <w:sz w:val="24"/>
          <w:szCs w:val="24"/>
        </w:rPr>
        <w:t xml:space="preserve">Let X ~ </w:t>
      </w:r>
      <w:proofErr w:type="gramStart"/>
      <w:r w:rsidRPr="00BC6785">
        <w:rPr>
          <w:rFonts w:cstheme="minorHAnsi"/>
          <w:color w:val="000000"/>
          <w:sz w:val="24"/>
          <w:szCs w:val="24"/>
        </w:rPr>
        <w:t>N(</w:t>
      </w:r>
      <w:proofErr w:type="gramEnd"/>
      <w:r w:rsidRPr="00BC6785">
        <w:rPr>
          <w:rFonts w:cstheme="minorHAnsi"/>
          <w:color w:val="000000"/>
          <w:sz w:val="24"/>
          <w:szCs w:val="24"/>
        </w:rPr>
        <w:t>100, 20</w:t>
      </w:r>
      <w:r w:rsidRPr="00BC6785">
        <w:rPr>
          <w:rFonts w:cstheme="minorHAnsi"/>
          <w:color w:val="000000"/>
          <w:sz w:val="24"/>
          <w:szCs w:val="24"/>
          <w:vertAlign w:val="superscript"/>
        </w:rPr>
        <w:t>2</w:t>
      </w:r>
      <w:r w:rsidRPr="00BC6785">
        <w:rPr>
          <w:rFonts w:cstheme="minorHAnsi"/>
          <w:color w:val="000000"/>
          <w:sz w:val="24"/>
          <w:szCs w:val="24"/>
        </w:rPr>
        <w:t xml:space="preserve">). Find two values, </w:t>
      </w:r>
      <w:r w:rsidRPr="00BC6785">
        <w:rPr>
          <w:rFonts w:cstheme="minorHAnsi"/>
          <w:i/>
          <w:color w:val="000000"/>
          <w:sz w:val="24"/>
          <w:szCs w:val="24"/>
        </w:rPr>
        <w:t>a</w:t>
      </w:r>
      <w:r w:rsidRPr="00BC6785">
        <w:rPr>
          <w:rFonts w:cstheme="minorHAnsi"/>
          <w:color w:val="000000"/>
          <w:sz w:val="24"/>
          <w:szCs w:val="24"/>
        </w:rPr>
        <w:t xml:space="preserve"> and </w:t>
      </w:r>
      <w:r w:rsidRPr="00BC6785">
        <w:rPr>
          <w:rFonts w:cstheme="minorHAnsi"/>
          <w:i/>
          <w:color w:val="000000"/>
          <w:sz w:val="24"/>
          <w:szCs w:val="24"/>
        </w:rPr>
        <w:t>b</w:t>
      </w:r>
      <w:r w:rsidRPr="00BC6785">
        <w:rPr>
          <w:rFonts w:cstheme="minorHAnsi"/>
          <w:color w:val="000000"/>
          <w:sz w:val="24"/>
          <w:szCs w:val="24"/>
        </w:rPr>
        <w:t>, symmetric about the mean, such that the probability of the random variable taking a value between them is 0.99. </w:t>
      </w:r>
    </w:p>
    <w:p w14:paraId="1FE222D7" w14:textId="77777777" w:rsidR="00155575" w:rsidRPr="00BC6785" w:rsidRDefault="00155575" w:rsidP="00155575">
      <w:pPr>
        <w:spacing w:after="120"/>
        <w:ind w:left="360"/>
        <w:contextualSpacing/>
        <w:rPr>
          <w:rFonts w:cstheme="minorHAnsi"/>
          <w:sz w:val="24"/>
          <w:szCs w:val="24"/>
        </w:rPr>
      </w:pPr>
    </w:p>
    <w:p w14:paraId="415F5C82" w14:textId="77777777" w:rsidR="00155575" w:rsidRPr="00BC6785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sz w:val="24"/>
          <w:szCs w:val="24"/>
        </w:rPr>
      </w:pPr>
      <w:r w:rsidRPr="00BC6785">
        <w:rPr>
          <w:rFonts w:cstheme="minorHAnsi"/>
          <w:color w:val="000000"/>
          <w:sz w:val="24"/>
          <w:szCs w:val="24"/>
        </w:rPr>
        <w:t xml:space="preserve">90.5, 105.9 </w:t>
      </w:r>
    </w:p>
    <w:p w14:paraId="026CCF3B" w14:textId="77777777" w:rsidR="00155575" w:rsidRPr="00BC6785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sz w:val="24"/>
          <w:szCs w:val="24"/>
        </w:rPr>
      </w:pPr>
      <w:r w:rsidRPr="00BC6785">
        <w:rPr>
          <w:rFonts w:cstheme="minorHAnsi"/>
          <w:color w:val="000000"/>
          <w:sz w:val="24"/>
          <w:szCs w:val="24"/>
        </w:rPr>
        <w:t xml:space="preserve">80.2, 119.8 </w:t>
      </w:r>
    </w:p>
    <w:p w14:paraId="2356C268" w14:textId="77777777" w:rsidR="00155575" w:rsidRPr="00BC6785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sz w:val="24"/>
          <w:szCs w:val="24"/>
        </w:rPr>
      </w:pPr>
      <w:r w:rsidRPr="00BC6785">
        <w:rPr>
          <w:rFonts w:cstheme="minorHAnsi"/>
          <w:color w:val="000000"/>
          <w:sz w:val="24"/>
          <w:szCs w:val="24"/>
        </w:rPr>
        <w:t xml:space="preserve">22, 78 </w:t>
      </w:r>
    </w:p>
    <w:p w14:paraId="526CDD8F" w14:textId="77777777" w:rsidR="00155575" w:rsidRPr="00BC6785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sz w:val="24"/>
          <w:szCs w:val="24"/>
        </w:rPr>
      </w:pPr>
      <w:r w:rsidRPr="00BC6785">
        <w:rPr>
          <w:rFonts w:cstheme="minorHAnsi"/>
          <w:color w:val="000000"/>
          <w:sz w:val="24"/>
          <w:szCs w:val="24"/>
        </w:rPr>
        <w:t xml:space="preserve">48.5, 151.5 </w:t>
      </w:r>
    </w:p>
    <w:p w14:paraId="357C9642" w14:textId="77777777" w:rsidR="00155575" w:rsidRPr="00BC6785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sz w:val="24"/>
          <w:szCs w:val="24"/>
        </w:rPr>
      </w:pPr>
      <w:r w:rsidRPr="00BC6785">
        <w:rPr>
          <w:rFonts w:cstheme="minorHAnsi"/>
          <w:color w:val="000000"/>
          <w:sz w:val="24"/>
          <w:szCs w:val="24"/>
        </w:rPr>
        <w:t>90.1, 109.9</w:t>
      </w:r>
    </w:p>
    <w:p w14:paraId="4A7233A7" w14:textId="77777777" w:rsidR="006827FF" w:rsidRPr="00BC6785" w:rsidRDefault="00497138" w:rsidP="006827FF">
      <w:pPr>
        <w:spacing w:after="120"/>
        <w:contextualSpacing/>
        <w:rPr>
          <w:rFonts w:cstheme="minorHAnsi"/>
          <w:color w:val="000000"/>
          <w:sz w:val="24"/>
          <w:szCs w:val="24"/>
        </w:rPr>
      </w:pPr>
      <w:bookmarkStart w:id="3" w:name="_Hlk152183525"/>
      <w:r w:rsidRPr="00BC6785">
        <w:rPr>
          <w:rFonts w:cstheme="minorHAnsi"/>
          <w:color w:val="000000"/>
          <w:sz w:val="24"/>
          <w:szCs w:val="24"/>
        </w:rPr>
        <w:t xml:space="preserve">Ans: </w:t>
      </w:r>
      <w:r w:rsidR="0026275D" w:rsidRPr="00BC6785">
        <w:rPr>
          <w:rFonts w:cstheme="minorHAnsi"/>
          <w:color w:val="000000"/>
          <w:sz w:val="24"/>
          <w:szCs w:val="24"/>
        </w:rPr>
        <w:t>The probability of getting value between a &amp; b is 0.99</w:t>
      </w:r>
    </w:p>
    <w:p w14:paraId="3F516981" w14:textId="2C31C625" w:rsidR="0026275D" w:rsidRPr="00BC6785" w:rsidRDefault="006827FF" w:rsidP="006827FF">
      <w:pPr>
        <w:spacing w:after="120"/>
        <w:contextualSpacing/>
        <w:rPr>
          <w:rFonts w:cstheme="minorHAnsi"/>
          <w:color w:val="000000"/>
          <w:sz w:val="24"/>
          <w:szCs w:val="24"/>
        </w:rPr>
      </w:pPr>
      <w:r w:rsidRPr="00BC6785">
        <w:rPr>
          <w:rFonts w:cstheme="minorHAnsi"/>
          <w:color w:val="000000"/>
          <w:sz w:val="24"/>
          <w:szCs w:val="24"/>
        </w:rPr>
        <w:t xml:space="preserve">         </w:t>
      </w:r>
      <w:proofErr w:type="spellStart"/>
      <w:proofErr w:type="gramStart"/>
      <w:r w:rsidR="0026275D" w:rsidRPr="00BC6785">
        <w:rPr>
          <w:rFonts w:cstheme="minorHAnsi"/>
          <w:color w:val="000000"/>
          <w:sz w:val="24"/>
          <w:szCs w:val="24"/>
        </w:rPr>
        <w:t>So,the</w:t>
      </w:r>
      <w:proofErr w:type="spellEnd"/>
      <w:proofErr w:type="gramEnd"/>
      <w:r w:rsidR="0026275D" w:rsidRPr="00BC6785">
        <w:rPr>
          <w:rFonts w:cstheme="minorHAnsi"/>
          <w:color w:val="000000"/>
          <w:sz w:val="24"/>
          <w:szCs w:val="24"/>
        </w:rPr>
        <w:t xml:space="preserve"> probability of getting value outside a &amp; b is 1-0.99=0.01</w:t>
      </w:r>
    </w:p>
    <w:p w14:paraId="6BC20C89" w14:textId="4196EE13" w:rsidR="0026275D" w:rsidRPr="00BC6785" w:rsidRDefault="006827FF" w:rsidP="006827FF">
      <w:pPr>
        <w:spacing w:after="120"/>
        <w:contextualSpacing/>
        <w:rPr>
          <w:rFonts w:cstheme="minorHAnsi"/>
          <w:color w:val="000000"/>
          <w:sz w:val="24"/>
          <w:szCs w:val="24"/>
        </w:rPr>
      </w:pPr>
      <w:r w:rsidRPr="00BC6785">
        <w:rPr>
          <w:rFonts w:cstheme="minorHAnsi"/>
          <w:color w:val="000000"/>
          <w:sz w:val="24"/>
          <w:szCs w:val="24"/>
        </w:rPr>
        <w:t xml:space="preserve">         </w:t>
      </w:r>
      <w:r w:rsidR="0026275D" w:rsidRPr="00BC6785">
        <w:rPr>
          <w:rFonts w:cstheme="minorHAnsi"/>
          <w:color w:val="000000"/>
          <w:sz w:val="24"/>
          <w:szCs w:val="24"/>
        </w:rPr>
        <w:t>The probability towards left of a=-0.01/2=-0.05</w:t>
      </w:r>
    </w:p>
    <w:p w14:paraId="18AA9521" w14:textId="3CB09EFF" w:rsidR="0026275D" w:rsidRPr="00BC6785" w:rsidRDefault="006827FF" w:rsidP="006827FF">
      <w:pPr>
        <w:spacing w:after="120"/>
        <w:contextualSpacing/>
        <w:rPr>
          <w:rFonts w:cstheme="minorHAnsi"/>
          <w:color w:val="000000"/>
          <w:sz w:val="24"/>
          <w:szCs w:val="24"/>
        </w:rPr>
      </w:pPr>
      <w:r w:rsidRPr="00BC6785">
        <w:rPr>
          <w:rFonts w:cstheme="minorHAnsi"/>
          <w:color w:val="000000"/>
          <w:sz w:val="24"/>
          <w:szCs w:val="24"/>
        </w:rPr>
        <w:t xml:space="preserve">        </w:t>
      </w:r>
      <w:r w:rsidR="0026275D" w:rsidRPr="00BC6785">
        <w:rPr>
          <w:rFonts w:cstheme="minorHAnsi"/>
          <w:color w:val="000000"/>
          <w:sz w:val="24"/>
          <w:szCs w:val="24"/>
        </w:rPr>
        <w:t>The probability towards right of b=0.01/2=0.05</w:t>
      </w:r>
    </w:p>
    <w:p w14:paraId="6B559534" w14:textId="77777777" w:rsidR="006827FF" w:rsidRPr="00BC6785" w:rsidRDefault="006827FF" w:rsidP="006827FF">
      <w:pPr>
        <w:spacing w:after="120"/>
        <w:contextualSpacing/>
        <w:rPr>
          <w:rFonts w:cstheme="minorHAnsi"/>
          <w:color w:val="000000"/>
          <w:sz w:val="24"/>
          <w:szCs w:val="24"/>
        </w:rPr>
      </w:pPr>
      <w:r w:rsidRPr="00BC6785">
        <w:rPr>
          <w:rFonts w:cstheme="minorHAnsi"/>
          <w:color w:val="000000"/>
          <w:sz w:val="24"/>
          <w:szCs w:val="24"/>
        </w:rPr>
        <w:t xml:space="preserve">        </w:t>
      </w:r>
      <w:r w:rsidR="0026275D" w:rsidRPr="00BC6785">
        <w:rPr>
          <w:rFonts w:cstheme="minorHAnsi"/>
          <w:color w:val="000000"/>
          <w:sz w:val="24"/>
          <w:szCs w:val="24"/>
        </w:rPr>
        <w:t xml:space="preserve">Since we have probabilities of a &amp; </w:t>
      </w:r>
      <w:proofErr w:type="spellStart"/>
      <w:proofErr w:type="gramStart"/>
      <w:r w:rsidR="0026275D" w:rsidRPr="00BC6785">
        <w:rPr>
          <w:rFonts w:cstheme="minorHAnsi"/>
          <w:color w:val="000000"/>
          <w:sz w:val="24"/>
          <w:szCs w:val="24"/>
        </w:rPr>
        <w:t>b,we</w:t>
      </w:r>
      <w:proofErr w:type="spellEnd"/>
      <w:proofErr w:type="gramEnd"/>
      <w:r w:rsidR="0026275D" w:rsidRPr="00BC6785">
        <w:rPr>
          <w:rFonts w:cstheme="minorHAnsi"/>
          <w:color w:val="000000"/>
          <w:sz w:val="24"/>
          <w:szCs w:val="24"/>
        </w:rPr>
        <w:t xml:space="preserve"> need calculate the probability of X-the</w:t>
      </w:r>
      <w:r w:rsidRPr="00BC6785">
        <w:rPr>
          <w:rFonts w:cstheme="minorHAnsi"/>
          <w:color w:val="000000"/>
          <w:sz w:val="24"/>
          <w:szCs w:val="24"/>
        </w:rPr>
        <w:t xml:space="preserve"> </w:t>
      </w:r>
    </w:p>
    <w:p w14:paraId="7CF21CC2" w14:textId="77777777" w:rsidR="006827FF" w:rsidRPr="00BC6785" w:rsidRDefault="006827FF" w:rsidP="006827FF">
      <w:pPr>
        <w:spacing w:after="120"/>
        <w:contextualSpacing/>
        <w:rPr>
          <w:rFonts w:cstheme="minorHAnsi"/>
          <w:color w:val="000000"/>
          <w:sz w:val="24"/>
          <w:szCs w:val="24"/>
        </w:rPr>
      </w:pPr>
      <w:r w:rsidRPr="00BC6785">
        <w:rPr>
          <w:rFonts w:cstheme="minorHAnsi"/>
          <w:color w:val="000000"/>
          <w:sz w:val="24"/>
          <w:szCs w:val="24"/>
        </w:rPr>
        <w:t xml:space="preserve">        </w:t>
      </w:r>
      <w:r w:rsidR="0026275D" w:rsidRPr="00BC6785">
        <w:rPr>
          <w:rFonts w:cstheme="minorHAnsi"/>
          <w:color w:val="000000"/>
          <w:sz w:val="24"/>
          <w:szCs w:val="24"/>
        </w:rPr>
        <w:t xml:space="preserve">random variable at a &amp; </w:t>
      </w:r>
      <w:proofErr w:type="spellStart"/>
      <w:r w:rsidR="0026275D" w:rsidRPr="00BC6785">
        <w:rPr>
          <w:rFonts w:cstheme="minorHAnsi"/>
          <w:color w:val="000000"/>
          <w:sz w:val="24"/>
          <w:szCs w:val="24"/>
        </w:rPr>
        <w:t>bwhich</w:t>
      </w:r>
      <w:proofErr w:type="spellEnd"/>
      <w:r w:rsidR="0026275D" w:rsidRPr="00BC6785">
        <w:rPr>
          <w:rFonts w:cstheme="minorHAnsi"/>
          <w:color w:val="000000"/>
          <w:sz w:val="24"/>
          <w:szCs w:val="24"/>
        </w:rPr>
        <w:t xml:space="preserve"> has these probabilities.</w:t>
      </w:r>
    </w:p>
    <w:p w14:paraId="62AEB989" w14:textId="416A36CF" w:rsidR="0026275D" w:rsidRPr="00BC6785" w:rsidRDefault="006827FF" w:rsidP="006827FF">
      <w:pPr>
        <w:spacing w:after="120"/>
        <w:contextualSpacing/>
        <w:rPr>
          <w:rFonts w:cstheme="minorHAnsi"/>
          <w:color w:val="000000"/>
          <w:sz w:val="24"/>
          <w:szCs w:val="24"/>
        </w:rPr>
      </w:pPr>
      <w:r w:rsidRPr="00BC6785">
        <w:rPr>
          <w:rFonts w:cstheme="minorHAnsi"/>
          <w:color w:val="000000"/>
          <w:sz w:val="24"/>
          <w:szCs w:val="24"/>
        </w:rPr>
        <w:t xml:space="preserve">        </w:t>
      </w:r>
      <w:r w:rsidR="0026275D" w:rsidRPr="00BC6785">
        <w:rPr>
          <w:rFonts w:cstheme="minorHAnsi"/>
          <w:color w:val="000000"/>
          <w:sz w:val="24"/>
          <w:szCs w:val="24"/>
        </w:rPr>
        <w:t>By finding Standard Normal Variable(z</w:t>
      </w:r>
      <w:proofErr w:type="gramStart"/>
      <w:r w:rsidR="0026275D" w:rsidRPr="00BC6785">
        <w:rPr>
          <w:rFonts w:cstheme="minorHAnsi"/>
          <w:color w:val="000000"/>
          <w:sz w:val="24"/>
          <w:szCs w:val="24"/>
        </w:rPr>
        <w:t>),need</w:t>
      </w:r>
      <w:proofErr w:type="gramEnd"/>
      <w:r w:rsidR="0026275D" w:rsidRPr="00BC6785">
        <w:rPr>
          <w:rFonts w:cstheme="minorHAnsi"/>
          <w:color w:val="000000"/>
          <w:sz w:val="24"/>
          <w:szCs w:val="24"/>
        </w:rPr>
        <w:t xml:space="preserve"> to calculate X:</w:t>
      </w:r>
    </w:p>
    <w:p w14:paraId="17F238EE" w14:textId="7FF320EB" w:rsidR="0026275D" w:rsidRPr="00BC6785" w:rsidRDefault="006827FF" w:rsidP="006827FF">
      <w:pPr>
        <w:spacing w:after="120"/>
        <w:contextualSpacing/>
        <w:rPr>
          <w:rFonts w:cstheme="minorHAnsi"/>
          <w:color w:val="000000"/>
          <w:sz w:val="24"/>
          <w:szCs w:val="24"/>
        </w:rPr>
      </w:pPr>
      <w:r w:rsidRPr="00BC6785">
        <w:rPr>
          <w:rFonts w:cstheme="minorHAnsi"/>
          <w:color w:val="000000"/>
          <w:sz w:val="24"/>
          <w:szCs w:val="24"/>
        </w:rPr>
        <w:t xml:space="preserve">        </w:t>
      </w:r>
      <w:r w:rsidR="0026275D" w:rsidRPr="00BC6785">
        <w:rPr>
          <w:rFonts w:cstheme="minorHAnsi"/>
          <w:color w:val="000000"/>
          <w:sz w:val="24"/>
          <w:szCs w:val="24"/>
        </w:rPr>
        <w:t>Z=(X=</w:t>
      </w:r>
      <w:proofErr w:type="spellStart"/>
      <w:r w:rsidR="0026275D" w:rsidRPr="00BC6785">
        <w:rPr>
          <w:rFonts w:cstheme="minorHAnsi"/>
          <w:color w:val="000000"/>
          <w:sz w:val="24"/>
          <w:szCs w:val="24"/>
        </w:rPr>
        <w:t>Mue</w:t>
      </w:r>
      <w:proofErr w:type="spellEnd"/>
      <w:r w:rsidR="0026275D" w:rsidRPr="00BC6785">
        <w:rPr>
          <w:rFonts w:cstheme="minorHAnsi"/>
          <w:color w:val="000000"/>
          <w:sz w:val="24"/>
          <w:szCs w:val="24"/>
        </w:rPr>
        <w:t>)/Sigma</w:t>
      </w:r>
    </w:p>
    <w:p w14:paraId="6A02FC35" w14:textId="34C8616E" w:rsidR="0026275D" w:rsidRPr="00BC6785" w:rsidRDefault="006827FF" w:rsidP="006827FF">
      <w:pPr>
        <w:spacing w:after="120"/>
        <w:contextualSpacing/>
        <w:rPr>
          <w:rFonts w:cstheme="minorHAnsi"/>
          <w:color w:val="000000"/>
          <w:sz w:val="24"/>
          <w:szCs w:val="24"/>
        </w:rPr>
      </w:pPr>
      <w:r w:rsidRPr="00BC6785">
        <w:rPr>
          <w:rFonts w:cstheme="minorHAnsi"/>
          <w:color w:val="000000"/>
          <w:sz w:val="24"/>
          <w:szCs w:val="24"/>
        </w:rPr>
        <w:t xml:space="preserve">        </w:t>
      </w:r>
      <w:r w:rsidR="0026275D" w:rsidRPr="00BC6785">
        <w:rPr>
          <w:rFonts w:cstheme="minorHAnsi"/>
          <w:color w:val="000000"/>
          <w:sz w:val="24"/>
          <w:szCs w:val="24"/>
        </w:rPr>
        <w:t xml:space="preserve">For a probability 0f </w:t>
      </w:r>
      <w:proofErr w:type="gramStart"/>
      <w:r w:rsidR="0026275D" w:rsidRPr="00BC6785">
        <w:rPr>
          <w:rFonts w:cstheme="minorHAnsi"/>
          <w:color w:val="000000"/>
          <w:sz w:val="24"/>
          <w:szCs w:val="24"/>
        </w:rPr>
        <w:t>0.005,z</w:t>
      </w:r>
      <w:proofErr w:type="gramEnd"/>
      <w:r w:rsidR="0026275D" w:rsidRPr="00BC6785">
        <w:rPr>
          <w:rFonts w:cstheme="minorHAnsi"/>
          <w:color w:val="000000"/>
          <w:sz w:val="24"/>
          <w:szCs w:val="24"/>
        </w:rPr>
        <w:t xml:space="preserve"> values is -2.57</w:t>
      </w:r>
    </w:p>
    <w:p w14:paraId="6D88DA8C" w14:textId="2A04E6FF" w:rsidR="0026275D" w:rsidRPr="00BC6785" w:rsidRDefault="006827FF" w:rsidP="006827FF">
      <w:pPr>
        <w:spacing w:after="120"/>
        <w:contextualSpacing/>
        <w:rPr>
          <w:rFonts w:cstheme="minorHAnsi"/>
          <w:i/>
          <w:sz w:val="24"/>
          <w:szCs w:val="24"/>
        </w:rPr>
      </w:pPr>
      <w:r w:rsidRPr="00BC6785">
        <w:rPr>
          <w:rFonts w:cstheme="minorHAnsi"/>
          <w:color w:val="000000"/>
          <w:sz w:val="24"/>
          <w:szCs w:val="24"/>
        </w:rPr>
        <w:t xml:space="preserve">        </w:t>
      </w:r>
      <w:r w:rsidR="0026275D" w:rsidRPr="00BC6785">
        <w:rPr>
          <w:rFonts w:cstheme="minorHAnsi"/>
          <w:color w:val="000000"/>
          <w:sz w:val="24"/>
          <w:szCs w:val="24"/>
        </w:rPr>
        <w:t>Z*</w:t>
      </w:r>
      <w:r w:rsidR="0026275D" w:rsidRPr="00BC6785">
        <w:rPr>
          <w:rFonts w:cstheme="minorHAnsi"/>
          <w:i/>
          <w:sz w:val="24"/>
          <w:szCs w:val="24"/>
        </w:rPr>
        <w:sym w:font="Symbol" w:char="F073"/>
      </w:r>
      <w:r w:rsidR="0026275D" w:rsidRPr="00BC6785">
        <w:rPr>
          <w:rFonts w:cstheme="minorHAnsi"/>
          <w:i/>
          <w:sz w:val="24"/>
          <w:szCs w:val="24"/>
        </w:rPr>
        <w:t>+</w:t>
      </w:r>
      <w:r w:rsidR="0026275D" w:rsidRPr="00BC6785">
        <w:rPr>
          <w:rFonts w:cstheme="minorHAnsi"/>
          <w:i/>
          <w:sz w:val="24"/>
          <w:szCs w:val="24"/>
        </w:rPr>
        <w:sym w:font="Symbol" w:char="F06D"/>
      </w:r>
      <w:r w:rsidR="0026275D" w:rsidRPr="00BC6785">
        <w:rPr>
          <w:rFonts w:cstheme="minorHAnsi"/>
          <w:i/>
          <w:sz w:val="24"/>
          <w:szCs w:val="24"/>
        </w:rPr>
        <w:t>=x</w:t>
      </w:r>
    </w:p>
    <w:p w14:paraId="2F366C91" w14:textId="52ACDDF7" w:rsidR="0026275D" w:rsidRPr="00BC6785" w:rsidRDefault="006827FF" w:rsidP="006827FF">
      <w:pPr>
        <w:spacing w:after="120"/>
        <w:contextualSpacing/>
        <w:rPr>
          <w:rFonts w:cstheme="minorHAnsi"/>
          <w:color w:val="000000"/>
          <w:sz w:val="24"/>
          <w:szCs w:val="24"/>
        </w:rPr>
      </w:pPr>
      <w:r w:rsidRPr="00BC6785">
        <w:rPr>
          <w:rFonts w:cstheme="minorHAnsi"/>
          <w:color w:val="000000"/>
          <w:sz w:val="24"/>
          <w:szCs w:val="24"/>
        </w:rPr>
        <w:t xml:space="preserve">       </w:t>
      </w:r>
      <w:r w:rsidR="0026275D" w:rsidRPr="00BC6785">
        <w:rPr>
          <w:rFonts w:cstheme="minorHAnsi"/>
          <w:color w:val="000000"/>
          <w:sz w:val="24"/>
          <w:szCs w:val="24"/>
        </w:rPr>
        <w:t>-(2.</w:t>
      </w:r>
      <w:proofErr w:type="gramStart"/>
      <w:r w:rsidR="0026275D" w:rsidRPr="00BC6785">
        <w:rPr>
          <w:rFonts w:cstheme="minorHAnsi"/>
          <w:color w:val="000000"/>
          <w:sz w:val="24"/>
          <w:szCs w:val="24"/>
        </w:rPr>
        <w:t>57)*</w:t>
      </w:r>
      <w:proofErr w:type="gramEnd"/>
      <w:r w:rsidR="0026275D" w:rsidRPr="00BC6785">
        <w:rPr>
          <w:rFonts w:cstheme="minorHAnsi"/>
          <w:color w:val="000000"/>
          <w:sz w:val="24"/>
          <w:szCs w:val="24"/>
        </w:rPr>
        <w:t>20+100=151.4</w:t>
      </w:r>
    </w:p>
    <w:p w14:paraId="4C3AED9E" w14:textId="165FA990" w:rsidR="0026275D" w:rsidRPr="00BC6785" w:rsidRDefault="006827FF" w:rsidP="006827FF">
      <w:pPr>
        <w:spacing w:after="120"/>
        <w:contextualSpacing/>
        <w:rPr>
          <w:rFonts w:cstheme="minorHAnsi"/>
          <w:color w:val="000000"/>
          <w:sz w:val="24"/>
          <w:szCs w:val="24"/>
        </w:rPr>
      </w:pPr>
      <w:r w:rsidRPr="00BC6785">
        <w:rPr>
          <w:rFonts w:cstheme="minorHAnsi"/>
          <w:color w:val="000000"/>
          <w:sz w:val="24"/>
          <w:szCs w:val="24"/>
        </w:rPr>
        <w:t xml:space="preserve">      </w:t>
      </w:r>
      <w:r w:rsidR="0026275D" w:rsidRPr="00BC6785">
        <w:rPr>
          <w:rFonts w:cstheme="minorHAnsi"/>
          <w:color w:val="000000"/>
          <w:sz w:val="24"/>
          <w:szCs w:val="24"/>
        </w:rPr>
        <w:t>(-2.</w:t>
      </w:r>
      <w:proofErr w:type="gramStart"/>
      <w:r w:rsidR="0026275D" w:rsidRPr="00BC6785">
        <w:rPr>
          <w:rFonts w:cstheme="minorHAnsi"/>
          <w:color w:val="000000"/>
          <w:sz w:val="24"/>
          <w:szCs w:val="24"/>
        </w:rPr>
        <w:t>57)*</w:t>
      </w:r>
      <w:proofErr w:type="gramEnd"/>
      <w:r w:rsidR="0026275D" w:rsidRPr="00BC6785">
        <w:rPr>
          <w:rFonts w:cstheme="minorHAnsi"/>
          <w:color w:val="000000"/>
          <w:sz w:val="24"/>
          <w:szCs w:val="24"/>
        </w:rPr>
        <w:t>20+100=48.6</w:t>
      </w:r>
    </w:p>
    <w:p w14:paraId="2FDC574E" w14:textId="6BF0644D" w:rsidR="0026275D" w:rsidRPr="00BC6785" w:rsidRDefault="006827FF" w:rsidP="006827FF">
      <w:pPr>
        <w:spacing w:after="120"/>
        <w:contextualSpacing/>
        <w:rPr>
          <w:rFonts w:cstheme="minorHAnsi"/>
          <w:sz w:val="24"/>
          <w:szCs w:val="24"/>
          <w:lang w:val="en-IN"/>
        </w:rPr>
      </w:pPr>
      <w:r w:rsidRPr="00BC6785">
        <w:rPr>
          <w:rFonts w:cstheme="minorHAnsi"/>
          <w:color w:val="000000"/>
          <w:sz w:val="24"/>
          <w:szCs w:val="24"/>
        </w:rPr>
        <w:t xml:space="preserve">      </w:t>
      </w:r>
      <w:r w:rsidR="0026275D" w:rsidRPr="00BC6785">
        <w:rPr>
          <w:rFonts w:cstheme="minorHAnsi"/>
          <w:color w:val="000000"/>
          <w:sz w:val="24"/>
          <w:szCs w:val="24"/>
        </w:rPr>
        <w:t>Option D is the correct answer.</w:t>
      </w:r>
    </w:p>
    <w:bookmarkEnd w:id="3"/>
    <w:p w14:paraId="079D3D9E" w14:textId="77777777" w:rsidR="00155575" w:rsidRPr="00BC6785" w:rsidRDefault="00155575" w:rsidP="00155575">
      <w:pPr>
        <w:spacing w:after="120"/>
        <w:ind w:left="1080"/>
        <w:contextualSpacing/>
        <w:rPr>
          <w:rFonts w:cstheme="minorHAnsi"/>
          <w:sz w:val="24"/>
          <w:szCs w:val="24"/>
        </w:rPr>
      </w:pPr>
    </w:p>
    <w:p w14:paraId="36518F7F" w14:textId="77777777" w:rsidR="00155575" w:rsidRPr="00BC678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cstheme="minorHAnsi"/>
          <w:color w:val="000000"/>
          <w:sz w:val="24"/>
          <w:szCs w:val="24"/>
        </w:rPr>
      </w:pPr>
      <w:r w:rsidRPr="00BC6785">
        <w:rPr>
          <w:rFonts w:cstheme="minorHAnsi"/>
          <w:color w:val="000000"/>
          <w:sz w:val="24"/>
          <w:szCs w:val="24"/>
        </w:rPr>
        <w:t>Consider a company that has two different divisions. The annual profits from the two divisions are independent and have distributions Profit</w:t>
      </w:r>
      <w:r w:rsidRPr="00BC6785">
        <w:rPr>
          <w:rFonts w:cstheme="minorHAnsi"/>
          <w:color w:val="000000"/>
          <w:sz w:val="24"/>
          <w:szCs w:val="24"/>
          <w:vertAlign w:val="subscript"/>
        </w:rPr>
        <w:t>1</w:t>
      </w:r>
      <w:r w:rsidRPr="00BC6785">
        <w:rPr>
          <w:rFonts w:cstheme="minorHAnsi"/>
          <w:color w:val="000000"/>
          <w:sz w:val="24"/>
          <w:szCs w:val="24"/>
        </w:rPr>
        <w:t xml:space="preserve"> ~ </w:t>
      </w:r>
      <w:proofErr w:type="gramStart"/>
      <w:r w:rsidRPr="00BC6785">
        <w:rPr>
          <w:rFonts w:cstheme="minorHAnsi"/>
          <w:color w:val="000000"/>
          <w:sz w:val="24"/>
          <w:szCs w:val="24"/>
        </w:rPr>
        <w:t>N(</w:t>
      </w:r>
      <w:proofErr w:type="gramEnd"/>
      <w:r w:rsidRPr="00BC6785">
        <w:rPr>
          <w:rFonts w:cstheme="minorHAnsi"/>
          <w:color w:val="000000"/>
          <w:sz w:val="24"/>
          <w:szCs w:val="24"/>
        </w:rPr>
        <w:t>5, 3</w:t>
      </w:r>
      <w:r w:rsidRPr="00BC6785">
        <w:rPr>
          <w:rFonts w:cstheme="minorHAnsi"/>
          <w:color w:val="000000"/>
          <w:sz w:val="24"/>
          <w:szCs w:val="24"/>
          <w:vertAlign w:val="superscript"/>
        </w:rPr>
        <w:t>2</w:t>
      </w:r>
      <w:r w:rsidRPr="00BC6785">
        <w:rPr>
          <w:rFonts w:cstheme="minorHAnsi"/>
          <w:color w:val="000000"/>
          <w:sz w:val="24"/>
          <w:szCs w:val="24"/>
        </w:rPr>
        <w:t>) and Profit</w:t>
      </w:r>
      <w:r w:rsidRPr="00BC6785">
        <w:rPr>
          <w:rFonts w:cstheme="minorHAnsi"/>
          <w:color w:val="000000"/>
          <w:sz w:val="24"/>
          <w:szCs w:val="24"/>
          <w:vertAlign w:val="subscript"/>
        </w:rPr>
        <w:t>2</w:t>
      </w:r>
      <w:r w:rsidRPr="00BC6785">
        <w:rPr>
          <w:rFonts w:cstheme="minorHAnsi"/>
          <w:color w:val="000000"/>
          <w:sz w:val="24"/>
          <w:szCs w:val="24"/>
        </w:rPr>
        <w:t xml:space="preserve"> ~ N(7, 4</w:t>
      </w:r>
      <w:r w:rsidRPr="00BC6785">
        <w:rPr>
          <w:rFonts w:cstheme="minorHAnsi"/>
          <w:color w:val="000000"/>
          <w:sz w:val="24"/>
          <w:szCs w:val="24"/>
          <w:vertAlign w:val="superscript"/>
        </w:rPr>
        <w:t>2</w:t>
      </w:r>
      <w:r w:rsidRPr="00BC6785">
        <w:rPr>
          <w:rFonts w:cstheme="minorHAnsi"/>
          <w:color w:val="000000"/>
          <w:sz w:val="24"/>
          <w:szCs w:val="24"/>
        </w:rPr>
        <w:t>) respectively. Both the profits are in $ Million. Answer the following questions about the total profit of the company in Rupees. Assume that $1 = Rs. 45</w:t>
      </w:r>
    </w:p>
    <w:p w14:paraId="4169BF65" w14:textId="77777777" w:rsidR="006827FF" w:rsidRPr="00BC6785" w:rsidRDefault="006827FF" w:rsidP="006827FF">
      <w:pPr>
        <w:spacing w:after="120"/>
        <w:ind w:left="360"/>
        <w:contextualSpacing/>
        <w:rPr>
          <w:rFonts w:cstheme="minorHAnsi"/>
          <w:sz w:val="24"/>
          <w:szCs w:val="24"/>
        </w:rPr>
      </w:pPr>
      <w:r w:rsidRPr="00BC6785">
        <w:rPr>
          <w:rFonts w:cstheme="minorHAnsi"/>
          <w:sz w:val="24"/>
          <w:szCs w:val="24"/>
        </w:rPr>
        <w:t xml:space="preserve">A. </w:t>
      </w:r>
      <w:r w:rsidR="00155575" w:rsidRPr="00BC6785">
        <w:rPr>
          <w:rFonts w:cstheme="minorHAnsi"/>
          <w:sz w:val="24"/>
          <w:szCs w:val="24"/>
        </w:rPr>
        <w:t xml:space="preserve">Specify a Rupee range (centered on the mean) such that it contains 95% probability for </w:t>
      </w:r>
    </w:p>
    <w:p w14:paraId="71FABE58" w14:textId="769C2548" w:rsidR="00155575" w:rsidRPr="00BC6785" w:rsidRDefault="006827FF" w:rsidP="006827FF">
      <w:pPr>
        <w:spacing w:after="120"/>
        <w:ind w:left="360"/>
        <w:contextualSpacing/>
        <w:rPr>
          <w:rFonts w:cstheme="minorHAnsi"/>
          <w:sz w:val="24"/>
          <w:szCs w:val="24"/>
        </w:rPr>
      </w:pPr>
      <w:r w:rsidRPr="00BC6785">
        <w:rPr>
          <w:rFonts w:cstheme="minorHAnsi"/>
          <w:sz w:val="24"/>
          <w:szCs w:val="24"/>
        </w:rPr>
        <w:t xml:space="preserve">     </w:t>
      </w:r>
      <w:r w:rsidR="00155575" w:rsidRPr="00BC6785">
        <w:rPr>
          <w:rFonts w:cstheme="minorHAnsi"/>
          <w:sz w:val="24"/>
          <w:szCs w:val="24"/>
        </w:rPr>
        <w:t>the annual profit of the company.</w:t>
      </w:r>
    </w:p>
    <w:p w14:paraId="23343A61" w14:textId="5AE44195" w:rsidR="00497138" w:rsidRPr="00BC6785" w:rsidRDefault="006827FF" w:rsidP="006827FF">
      <w:pPr>
        <w:spacing w:after="120"/>
        <w:contextualSpacing/>
        <w:rPr>
          <w:rFonts w:cstheme="minorHAnsi"/>
          <w:sz w:val="24"/>
          <w:szCs w:val="24"/>
        </w:rPr>
      </w:pPr>
      <w:r w:rsidRPr="00BC6785">
        <w:rPr>
          <w:rFonts w:cstheme="minorHAnsi"/>
          <w:sz w:val="24"/>
          <w:szCs w:val="24"/>
        </w:rPr>
        <w:t xml:space="preserve">       </w:t>
      </w:r>
      <w:r w:rsidR="00497138" w:rsidRPr="00BC6785">
        <w:rPr>
          <w:rFonts w:cstheme="minorHAnsi"/>
          <w:sz w:val="24"/>
          <w:szCs w:val="24"/>
        </w:rPr>
        <w:t xml:space="preserve">Ans: Mean profit is Rs 540 </w:t>
      </w:r>
      <w:proofErr w:type="gramStart"/>
      <w:r w:rsidR="00497138" w:rsidRPr="00BC6785">
        <w:rPr>
          <w:rFonts w:cstheme="minorHAnsi"/>
          <w:sz w:val="24"/>
          <w:szCs w:val="24"/>
        </w:rPr>
        <w:t>Million</w:t>
      </w:r>
      <w:proofErr w:type="gramEnd"/>
    </w:p>
    <w:p w14:paraId="5A28D4D6" w14:textId="1A2BE539" w:rsidR="00497138" w:rsidRPr="00BC6785" w:rsidRDefault="00497138" w:rsidP="00497138">
      <w:pPr>
        <w:spacing w:after="120"/>
        <w:ind w:left="720"/>
        <w:contextualSpacing/>
        <w:rPr>
          <w:rFonts w:cstheme="minorHAnsi"/>
          <w:sz w:val="24"/>
          <w:szCs w:val="24"/>
        </w:rPr>
      </w:pPr>
      <w:r w:rsidRPr="00BC6785">
        <w:rPr>
          <w:rFonts w:cstheme="minorHAnsi"/>
          <w:sz w:val="24"/>
          <w:szCs w:val="24"/>
        </w:rPr>
        <w:t xml:space="preserve">Standard Deviation is Rs 225 </w:t>
      </w:r>
      <w:proofErr w:type="gramStart"/>
      <w:r w:rsidRPr="00BC6785">
        <w:rPr>
          <w:rFonts w:cstheme="minorHAnsi"/>
          <w:sz w:val="24"/>
          <w:szCs w:val="24"/>
        </w:rPr>
        <w:t>Million</w:t>
      </w:r>
      <w:proofErr w:type="gramEnd"/>
    </w:p>
    <w:p w14:paraId="6A199DA3" w14:textId="3889143D" w:rsidR="00497138" w:rsidRPr="00BC6785" w:rsidRDefault="00497138" w:rsidP="00497138">
      <w:pPr>
        <w:spacing w:after="120"/>
        <w:ind w:left="720"/>
        <w:contextualSpacing/>
        <w:rPr>
          <w:rFonts w:cstheme="minorHAnsi"/>
          <w:sz w:val="24"/>
          <w:szCs w:val="24"/>
        </w:rPr>
      </w:pPr>
      <w:r w:rsidRPr="00BC6785">
        <w:rPr>
          <w:rFonts w:cstheme="minorHAnsi"/>
          <w:sz w:val="24"/>
          <w:szCs w:val="24"/>
        </w:rPr>
        <w:t>Range is Rs State norms interval (0.95,540,225)</w:t>
      </w:r>
    </w:p>
    <w:p w14:paraId="36EC8526" w14:textId="4EE175DA" w:rsidR="00497138" w:rsidRPr="00BC6785" w:rsidRDefault="00497138" w:rsidP="00497138">
      <w:pPr>
        <w:spacing w:after="120"/>
        <w:ind w:left="720"/>
        <w:contextualSpacing/>
        <w:rPr>
          <w:rFonts w:cstheme="minorHAnsi"/>
          <w:sz w:val="24"/>
          <w:szCs w:val="24"/>
        </w:rPr>
      </w:pPr>
      <w:r w:rsidRPr="00BC6785">
        <w:rPr>
          <w:rFonts w:cstheme="minorHAnsi"/>
          <w:sz w:val="24"/>
          <w:szCs w:val="24"/>
        </w:rPr>
        <w:t>Range is Rs 99.0081034,980.991896</w:t>
      </w:r>
    </w:p>
    <w:p w14:paraId="6AC3CD0B" w14:textId="77777777" w:rsidR="00497138" w:rsidRPr="00BC6785" w:rsidRDefault="00497138" w:rsidP="00497138">
      <w:pPr>
        <w:spacing w:after="120"/>
        <w:contextualSpacing/>
        <w:rPr>
          <w:rFonts w:cstheme="minorHAnsi"/>
          <w:sz w:val="24"/>
          <w:szCs w:val="24"/>
        </w:rPr>
      </w:pPr>
    </w:p>
    <w:p w14:paraId="3B65338D" w14:textId="2C140CA7" w:rsidR="00155575" w:rsidRPr="00BC6785" w:rsidRDefault="006827FF" w:rsidP="006827FF">
      <w:pPr>
        <w:spacing w:after="120"/>
        <w:rPr>
          <w:rFonts w:cstheme="minorHAnsi"/>
          <w:sz w:val="24"/>
          <w:szCs w:val="24"/>
        </w:rPr>
      </w:pPr>
      <w:r w:rsidRPr="00BC6785">
        <w:rPr>
          <w:rFonts w:cstheme="minorHAnsi"/>
          <w:sz w:val="24"/>
          <w:szCs w:val="24"/>
        </w:rPr>
        <w:t xml:space="preserve">       B. </w:t>
      </w:r>
      <w:r w:rsidR="00155575" w:rsidRPr="00BC6785">
        <w:rPr>
          <w:rFonts w:cstheme="minorHAnsi"/>
          <w:sz w:val="24"/>
          <w:szCs w:val="24"/>
        </w:rPr>
        <w:t>Specify the 5</w:t>
      </w:r>
      <w:r w:rsidR="00155575" w:rsidRPr="00BC6785">
        <w:rPr>
          <w:rFonts w:cstheme="minorHAnsi"/>
          <w:sz w:val="24"/>
          <w:szCs w:val="24"/>
          <w:vertAlign w:val="superscript"/>
        </w:rPr>
        <w:t>th</w:t>
      </w:r>
      <w:r w:rsidR="00155575" w:rsidRPr="00BC6785">
        <w:rPr>
          <w:rFonts w:cstheme="minorHAnsi"/>
          <w:sz w:val="24"/>
          <w:szCs w:val="24"/>
        </w:rPr>
        <w:t xml:space="preserve"> percentile of profit (in Rupees) for the company</w:t>
      </w:r>
    </w:p>
    <w:p w14:paraId="6BFB346E" w14:textId="18362B34" w:rsidR="00497138" w:rsidRPr="00BC6785" w:rsidRDefault="006827FF" w:rsidP="006827FF">
      <w:pPr>
        <w:spacing w:after="120"/>
        <w:contextualSpacing/>
        <w:rPr>
          <w:rFonts w:cstheme="minorHAnsi"/>
          <w:i/>
          <w:sz w:val="24"/>
          <w:szCs w:val="24"/>
        </w:rPr>
      </w:pPr>
      <w:r w:rsidRPr="00BC6785">
        <w:rPr>
          <w:rFonts w:cstheme="minorHAnsi"/>
          <w:sz w:val="24"/>
          <w:szCs w:val="24"/>
        </w:rPr>
        <w:t xml:space="preserve">       </w:t>
      </w:r>
      <w:r w:rsidR="00497138" w:rsidRPr="00BC6785">
        <w:rPr>
          <w:rFonts w:cstheme="minorHAnsi"/>
          <w:sz w:val="24"/>
          <w:szCs w:val="24"/>
        </w:rPr>
        <w:t>Ans: Formula X=X=</w:t>
      </w:r>
      <w:r w:rsidR="00497138" w:rsidRPr="00BC6785">
        <w:rPr>
          <w:rFonts w:cstheme="minorHAnsi"/>
          <w:i/>
          <w:sz w:val="24"/>
          <w:szCs w:val="24"/>
        </w:rPr>
        <w:sym w:font="Symbol" w:char="F06D"/>
      </w:r>
      <w:r w:rsidR="00497138" w:rsidRPr="00BC6785">
        <w:rPr>
          <w:rFonts w:cstheme="minorHAnsi"/>
          <w:i/>
          <w:sz w:val="24"/>
          <w:szCs w:val="24"/>
        </w:rPr>
        <w:t>+Z</w:t>
      </w:r>
      <w:r w:rsidR="00497138" w:rsidRPr="00BC6785">
        <w:rPr>
          <w:rFonts w:cstheme="minorHAnsi"/>
          <w:i/>
          <w:sz w:val="24"/>
          <w:szCs w:val="24"/>
        </w:rPr>
        <w:sym w:font="Symbol" w:char="F073"/>
      </w:r>
      <w:r w:rsidR="00497138" w:rsidRPr="00BC6785">
        <w:rPr>
          <w:rFonts w:cstheme="minorHAnsi"/>
          <w:i/>
          <w:sz w:val="24"/>
          <w:szCs w:val="24"/>
        </w:rPr>
        <w:t>; wherein from z table,5 percentile=-1.645</w:t>
      </w:r>
    </w:p>
    <w:p w14:paraId="21E4161F" w14:textId="61F9B9F5" w:rsidR="00497138" w:rsidRPr="00BC6785" w:rsidRDefault="00497138" w:rsidP="00497138">
      <w:pPr>
        <w:spacing w:after="120"/>
        <w:ind w:left="720"/>
        <w:contextualSpacing/>
        <w:rPr>
          <w:rFonts w:cstheme="minorHAnsi"/>
          <w:i/>
          <w:sz w:val="24"/>
          <w:szCs w:val="24"/>
        </w:rPr>
      </w:pPr>
      <w:r w:rsidRPr="00BC6785">
        <w:rPr>
          <w:rFonts w:cstheme="minorHAnsi"/>
          <w:i/>
          <w:sz w:val="24"/>
          <w:szCs w:val="24"/>
        </w:rPr>
        <w:t>X=540(-1.</w:t>
      </w:r>
      <w:proofErr w:type="gramStart"/>
      <w:r w:rsidRPr="00BC6785">
        <w:rPr>
          <w:rFonts w:cstheme="minorHAnsi"/>
          <w:i/>
          <w:sz w:val="24"/>
          <w:szCs w:val="24"/>
        </w:rPr>
        <w:t>645)*</w:t>
      </w:r>
      <w:proofErr w:type="gramEnd"/>
      <w:r w:rsidRPr="00BC6785">
        <w:rPr>
          <w:rFonts w:cstheme="minorHAnsi"/>
          <w:i/>
          <w:sz w:val="24"/>
          <w:szCs w:val="24"/>
        </w:rPr>
        <w:t>225</w:t>
      </w:r>
    </w:p>
    <w:p w14:paraId="2E37C776" w14:textId="5077BFDC" w:rsidR="00497138" w:rsidRPr="00BC6785" w:rsidRDefault="00497138" w:rsidP="00497138">
      <w:pPr>
        <w:spacing w:after="120"/>
        <w:ind w:left="720"/>
        <w:contextualSpacing/>
        <w:rPr>
          <w:rFonts w:cstheme="minorHAnsi"/>
          <w:i/>
          <w:sz w:val="24"/>
          <w:szCs w:val="24"/>
        </w:rPr>
      </w:pPr>
      <w:r w:rsidRPr="00BC6785">
        <w:rPr>
          <w:rFonts w:cstheme="minorHAnsi"/>
          <w:i/>
          <w:sz w:val="24"/>
          <w:szCs w:val="24"/>
        </w:rPr>
        <w:t>X=169.875</w:t>
      </w:r>
    </w:p>
    <w:p w14:paraId="60F67653" w14:textId="77777777" w:rsidR="00497138" w:rsidRPr="00BC6785" w:rsidRDefault="00497138" w:rsidP="00497138">
      <w:pPr>
        <w:spacing w:after="120"/>
        <w:ind w:left="720"/>
        <w:contextualSpacing/>
        <w:rPr>
          <w:rFonts w:cstheme="minorHAnsi"/>
          <w:sz w:val="24"/>
          <w:szCs w:val="24"/>
        </w:rPr>
      </w:pPr>
    </w:p>
    <w:p w14:paraId="34776C2F" w14:textId="0F848D5C" w:rsidR="00BE289C" w:rsidRPr="00BC6785" w:rsidRDefault="006827FF" w:rsidP="006827FF">
      <w:pPr>
        <w:spacing w:after="120"/>
        <w:contextualSpacing/>
        <w:rPr>
          <w:rFonts w:cstheme="minorHAnsi"/>
          <w:sz w:val="24"/>
          <w:szCs w:val="24"/>
        </w:rPr>
      </w:pPr>
      <w:r w:rsidRPr="00BC6785">
        <w:rPr>
          <w:rFonts w:cstheme="minorHAnsi"/>
          <w:sz w:val="24"/>
          <w:szCs w:val="24"/>
        </w:rPr>
        <w:t xml:space="preserve">        C. </w:t>
      </w:r>
      <w:r w:rsidR="00155575" w:rsidRPr="00BC6785">
        <w:rPr>
          <w:rFonts w:cstheme="minorHAnsi"/>
          <w:sz w:val="24"/>
          <w:szCs w:val="24"/>
        </w:rPr>
        <w:t>Which of the two divisions has a larger probability of making a loss in a given year?</w:t>
      </w:r>
    </w:p>
    <w:p w14:paraId="21F2AB06" w14:textId="3CFD6087" w:rsidR="00497138" w:rsidRPr="00BC6785" w:rsidRDefault="006827FF" w:rsidP="006827FF">
      <w:pPr>
        <w:spacing w:after="120"/>
        <w:contextualSpacing/>
        <w:rPr>
          <w:rFonts w:cstheme="minorHAnsi"/>
          <w:sz w:val="24"/>
          <w:szCs w:val="24"/>
        </w:rPr>
      </w:pPr>
      <w:r w:rsidRPr="00BC6785">
        <w:rPr>
          <w:rFonts w:cstheme="minorHAnsi"/>
          <w:sz w:val="24"/>
          <w:szCs w:val="24"/>
        </w:rPr>
        <w:lastRenderedPageBreak/>
        <w:t xml:space="preserve">        </w:t>
      </w:r>
      <w:r w:rsidR="00497138" w:rsidRPr="00BC6785">
        <w:rPr>
          <w:rFonts w:cstheme="minorHAnsi"/>
          <w:sz w:val="24"/>
          <w:szCs w:val="24"/>
        </w:rPr>
        <w:t>Ans: Probability of division 1 making a loss p(X&lt;0)</w:t>
      </w:r>
    </w:p>
    <w:p w14:paraId="513CF730" w14:textId="6FFE8AA9" w:rsidR="00497138" w:rsidRPr="00BC6785" w:rsidRDefault="006827FF" w:rsidP="00497138">
      <w:pPr>
        <w:spacing w:after="120"/>
        <w:ind w:left="720"/>
        <w:contextualSpacing/>
        <w:rPr>
          <w:rFonts w:cstheme="minorHAnsi"/>
          <w:sz w:val="24"/>
          <w:szCs w:val="24"/>
        </w:rPr>
      </w:pPr>
      <w:r w:rsidRPr="00BC6785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="00497138" w:rsidRPr="00BC6785">
        <w:rPr>
          <w:rFonts w:cstheme="minorHAnsi"/>
          <w:sz w:val="24"/>
          <w:szCs w:val="24"/>
        </w:rPr>
        <w:t>Stats.norm.cdf</w:t>
      </w:r>
      <w:proofErr w:type="spellEnd"/>
      <w:r w:rsidR="00497138" w:rsidRPr="00BC6785">
        <w:rPr>
          <w:rFonts w:cstheme="minorHAnsi"/>
          <w:sz w:val="24"/>
          <w:szCs w:val="24"/>
        </w:rPr>
        <w:t>(</w:t>
      </w:r>
      <w:proofErr w:type="gramEnd"/>
      <w:r w:rsidR="00497138" w:rsidRPr="00BC6785">
        <w:rPr>
          <w:rFonts w:cstheme="minorHAnsi"/>
          <w:sz w:val="24"/>
          <w:szCs w:val="24"/>
        </w:rPr>
        <w:t>0,5,3)</w:t>
      </w:r>
    </w:p>
    <w:p w14:paraId="63629FE7" w14:textId="131A75AD" w:rsidR="00497138" w:rsidRPr="00BC6785" w:rsidRDefault="006827FF" w:rsidP="00497138">
      <w:pPr>
        <w:spacing w:after="120"/>
        <w:ind w:left="720"/>
        <w:contextualSpacing/>
        <w:rPr>
          <w:rFonts w:cstheme="minorHAnsi"/>
          <w:sz w:val="24"/>
          <w:szCs w:val="24"/>
        </w:rPr>
      </w:pPr>
      <w:r w:rsidRPr="00BC6785">
        <w:rPr>
          <w:rFonts w:cstheme="minorHAnsi"/>
          <w:sz w:val="24"/>
          <w:szCs w:val="24"/>
        </w:rPr>
        <w:t xml:space="preserve"> </w:t>
      </w:r>
      <w:r w:rsidR="00497138" w:rsidRPr="00BC6785">
        <w:rPr>
          <w:rFonts w:cstheme="minorHAnsi"/>
          <w:sz w:val="24"/>
          <w:szCs w:val="24"/>
        </w:rPr>
        <w:t>0.0477903</w:t>
      </w:r>
    </w:p>
    <w:p w14:paraId="234D8D37" w14:textId="7921201F" w:rsidR="00497138" w:rsidRPr="00BC6785" w:rsidRDefault="006827FF" w:rsidP="00497138">
      <w:pPr>
        <w:spacing w:after="120"/>
        <w:ind w:left="720"/>
        <w:contextualSpacing/>
        <w:rPr>
          <w:rFonts w:cstheme="minorHAnsi"/>
          <w:sz w:val="24"/>
          <w:szCs w:val="24"/>
        </w:rPr>
      </w:pPr>
      <w:r w:rsidRPr="00BC6785">
        <w:rPr>
          <w:rFonts w:cstheme="minorHAnsi"/>
          <w:sz w:val="24"/>
          <w:szCs w:val="24"/>
        </w:rPr>
        <w:t xml:space="preserve"> </w:t>
      </w:r>
      <w:r w:rsidR="00497138" w:rsidRPr="00BC6785">
        <w:rPr>
          <w:rFonts w:cstheme="minorHAnsi"/>
          <w:sz w:val="24"/>
          <w:szCs w:val="24"/>
        </w:rPr>
        <w:t>Probability o</w:t>
      </w:r>
      <w:r w:rsidRPr="00BC6785">
        <w:rPr>
          <w:rFonts w:cstheme="minorHAnsi"/>
          <w:sz w:val="24"/>
          <w:szCs w:val="24"/>
        </w:rPr>
        <w:t>f</w:t>
      </w:r>
      <w:r w:rsidR="00497138" w:rsidRPr="00BC6785">
        <w:rPr>
          <w:rFonts w:cstheme="minorHAnsi"/>
          <w:sz w:val="24"/>
          <w:szCs w:val="24"/>
        </w:rPr>
        <w:t xml:space="preserve"> division 2 making a loss p(X&lt;0)</w:t>
      </w:r>
    </w:p>
    <w:p w14:paraId="079EDB42" w14:textId="06DA40E6" w:rsidR="00497138" w:rsidRPr="00BC6785" w:rsidRDefault="006827FF" w:rsidP="00497138">
      <w:pPr>
        <w:spacing w:after="120"/>
        <w:ind w:left="720"/>
        <w:contextualSpacing/>
        <w:rPr>
          <w:rFonts w:cstheme="minorHAnsi"/>
          <w:sz w:val="24"/>
          <w:szCs w:val="24"/>
        </w:rPr>
      </w:pPr>
      <w:r w:rsidRPr="00BC6785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497138" w:rsidRPr="00BC6785">
        <w:rPr>
          <w:rFonts w:cstheme="minorHAnsi"/>
          <w:sz w:val="24"/>
          <w:szCs w:val="24"/>
        </w:rPr>
        <w:t>Stats.norm.cdf</w:t>
      </w:r>
      <w:proofErr w:type="spellEnd"/>
      <w:r w:rsidR="00497138" w:rsidRPr="00BC6785">
        <w:rPr>
          <w:rFonts w:cstheme="minorHAnsi"/>
          <w:sz w:val="24"/>
          <w:szCs w:val="24"/>
        </w:rPr>
        <w:t>(</w:t>
      </w:r>
      <w:proofErr w:type="gramEnd"/>
      <w:r w:rsidR="00497138" w:rsidRPr="00BC6785">
        <w:rPr>
          <w:rFonts w:cstheme="minorHAnsi"/>
          <w:sz w:val="24"/>
          <w:szCs w:val="24"/>
        </w:rPr>
        <w:t>0,7,4)</w:t>
      </w:r>
    </w:p>
    <w:p w14:paraId="19BAB212" w14:textId="7DF85FF0" w:rsidR="00497138" w:rsidRPr="00BC6785" w:rsidRDefault="006827FF" w:rsidP="00497138">
      <w:pPr>
        <w:spacing w:after="120"/>
        <w:ind w:left="720"/>
        <w:contextualSpacing/>
        <w:rPr>
          <w:rFonts w:cstheme="minorHAnsi"/>
          <w:sz w:val="24"/>
          <w:szCs w:val="24"/>
        </w:rPr>
      </w:pPr>
      <w:r w:rsidRPr="00BC6785">
        <w:rPr>
          <w:rFonts w:cstheme="minorHAnsi"/>
          <w:sz w:val="24"/>
          <w:szCs w:val="24"/>
        </w:rPr>
        <w:t xml:space="preserve"> </w:t>
      </w:r>
      <w:r w:rsidR="00497138" w:rsidRPr="00BC6785">
        <w:rPr>
          <w:rFonts w:cstheme="minorHAnsi"/>
          <w:sz w:val="24"/>
          <w:szCs w:val="24"/>
        </w:rPr>
        <w:t>0.0400591</w:t>
      </w:r>
    </w:p>
    <w:sectPr w:rsidR="00497138" w:rsidRPr="00BC6785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737B41"/>
    <w:multiLevelType w:val="hybridMultilevel"/>
    <w:tmpl w:val="1BCE15C8"/>
    <w:lvl w:ilvl="0" w:tplc="E5E2A4CE">
      <w:start w:val="1"/>
      <w:numFmt w:val="upperLetter"/>
      <w:lvlText w:val="%1)"/>
      <w:lvlJc w:val="left"/>
      <w:pPr>
        <w:ind w:left="1440" w:hanging="360"/>
      </w:pPr>
      <w:rPr>
        <w:rFonts w:ascii="Segoe UI" w:hAnsi="Segoe UI" w:cs="Segoe UI" w:hint="default"/>
        <w:color w:val="374151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F2651E0"/>
    <w:multiLevelType w:val="hybridMultilevel"/>
    <w:tmpl w:val="37D43936"/>
    <w:lvl w:ilvl="0" w:tplc="D4AA3AC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79106845">
    <w:abstractNumId w:val="0"/>
  </w:num>
  <w:num w:numId="2" w16cid:durableId="179466169">
    <w:abstractNumId w:val="3"/>
  </w:num>
  <w:num w:numId="3" w16cid:durableId="190150347">
    <w:abstractNumId w:val="4"/>
  </w:num>
  <w:num w:numId="4" w16cid:durableId="1616906799">
    <w:abstractNumId w:val="2"/>
  </w:num>
  <w:num w:numId="5" w16cid:durableId="335884021">
    <w:abstractNumId w:val="1"/>
  </w:num>
  <w:num w:numId="6" w16cid:durableId="1256477924">
    <w:abstractNumId w:val="6"/>
  </w:num>
  <w:num w:numId="7" w16cid:durableId="19585612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275D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84D85"/>
    <w:rsid w:val="003D64CA"/>
    <w:rsid w:val="003E44E3"/>
    <w:rsid w:val="003F2BA7"/>
    <w:rsid w:val="003F705D"/>
    <w:rsid w:val="00402726"/>
    <w:rsid w:val="004157BA"/>
    <w:rsid w:val="00484423"/>
    <w:rsid w:val="00497138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827FF"/>
    <w:rsid w:val="00697D0A"/>
    <w:rsid w:val="00777CB3"/>
    <w:rsid w:val="00783E6E"/>
    <w:rsid w:val="007A1ED7"/>
    <w:rsid w:val="007A3AEA"/>
    <w:rsid w:val="007C07F5"/>
    <w:rsid w:val="007D0A8B"/>
    <w:rsid w:val="007F7F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5EE5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C6785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B5422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0406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3CAB4"/>
  <w15:docId w15:val="{0B5C50C4-211E-4C9B-B7B6-EADC39AF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422"/>
    <w:pPr>
      <w:ind w:left="720"/>
      <w:contextualSpacing/>
    </w:pPr>
  </w:style>
  <w:style w:type="character" w:customStyle="1" w:styleId="katex-mathml">
    <w:name w:val="katex-mathml"/>
    <w:basedOn w:val="DefaultParagraphFont"/>
    <w:rsid w:val="00CB5422"/>
  </w:style>
  <w:style w:type="character" w:customStyle="1" w:styleId="mord">
    <w:name w:val="mord"/>
    <w:basedOn w:val="DefaultParagraphFont"/>
    <w:rsid w:val="00CB5422"/>
  </w:style>
  <w:style w:type="character" w:customStyle="1" w:styleId="mopen">
    <w:name w:val="mopen"/>
    <w:basedOn w:val="DefaultParagraphFont"/>
    <w:rsid w:val="00CB5422"/>
  </w:style>
  <w:style w:type="character" w:customStyle="1" w:styleId="mrel">
    <w:name w:val="mrel"/>
    <w:basedOn w:val="DefaultParagraphFont"/>
    <w:rsid w:val="00CB5422"/>
  </w:style>
  <w:style w:type="character" w:customStyle="1" w:styleId="mclose">
    <w:name w:val="mclose"/>
    <w:basedOn w:val="DefaultParagraphFont"/>
    <w:rsid w:val="00CB5422"/>
  </w:style>
  <w:style w:type="character" w:customStyle="1" w:styleId="mbin">
    <w:name w:val="mbin"/>
    <w:basedOn w:val="DefaultParagraphFont"/>
    <w:rsid w:val="00CB5422"/>
  </w:style>
  <w:style w:type="character" w:customStyle="1" w:styleId="vlist-s">
    <w:name w:val="vlist-s"/>
    <w:basedOn w:val="DefaultParagraphFont"/>
    <w:rsid w:val="00CB5422"/>
  </w:style>
  <w:style w:type="paragraph" w:styleId="NormalWeb">
    <w:name w:val="Normal (Web)"/>
    <w:basedOn w:val="Normal"/>
    <w:uiPriority w:val="99"/>
    <w:semiHidden/>
    <w:unhideWhenUsed/>
    <w:rsid w:val="00497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AEEBA-A4F0-4379-ADC1-E6867CF4F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Gladina Sangam</cp:lastModifiedBy>
  <cp:revision>10</cp:revision>
  <dcterms:created xsi:type="dcterms:W3CDTF">2013-09-25T17:43:00Z</dcterms:created>
  <dcterms:modified xsi:type="dcterms:W3CDTF">2024-01-03T14:41:00Z</dcterms:modified>
</cp:coreProperties>
</file>